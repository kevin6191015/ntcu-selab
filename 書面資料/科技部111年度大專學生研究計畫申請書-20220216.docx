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AA417D" w14:textId="35AB7EA2" w:rsidR="00CD4CEC" w:rsidRPr="00613174" w:rsidRDefault="006C20E6" w:rsidP="006C20E6">
      <w:pPr>
        <w:jc w:val="center"/>
        <w:rPr>
          <w:rFonts w:eastAsia="標楷體"/>
          <w:color w:val="000000"/>
          <w:sz w:val="32"/>
          <w:szCs w:val="32"/>
        </w:rPr>
      </w:pPr>
      <w:r w:rsidRPr="00613174">
        <w:rPr>
          <w:rFonts w:eastAsia="標楷體"/>
          <w:color w:val="000000"/>
          <w:sz w:val="32"/>
          <w:szCs w:val="32"/>
        </w:rPr>
        <w:t>題目：基於</w:t>
      </w:r>
      <w:r w:rsidRPr="00613174">
        <w:rPr>
          <w:rFonts w:eastAsia="標楷體"/>
          <w:color w:val="000000"/>
          <w:sz w:val="32"/>
          <w:szCs w:val="32"/>
        </w:rPr>
        <w:t>DevOps</w:t>
      </w:r>
      <w:r w:rsidRPr="00613174">
        <w:rPr>
          <w:rFonts w:eastAsia="標楷體"/>
          <w:color w:val="000000"/>
          <w:sz w:val="32"/>
          <w:szCs w:val="32"/>
        </w:rPr>
        <w:t>之程式作業品質測試分析系統</w:t>
      </w:r>
    </w:p>
    <w:p w14:paraId="7B9F08E3" w14:textId="74CF8816" w:rsidR="00CD4CEC" w:rsidRPr="00613174" w:rsidRDefault="00AE1376" w:rsidP="00AE1376">
      <w:pPr>
        <w:widowControl w:val="0"/>
        <w:pBdr>
          <w:top w:val="nil"/>
          <w:left w:val="nil"/>
          <w:bottom w:val="nil"/>
          <w:right w:val="nil"/>
          <w:between w:val="nil"/>
        </w:pBdr>
        <w:spacing w:after="40"/>
        <w:jc w:val="center"/>
        <w:rPr>
          <w:rFonts w:eastAsia="標楷體"/>
          <w:color w:val="000000"/>
          <w:sz w:val="32"/>
          <w:szCs w:val="32"/>
        </w:rPr>
      </w:pPr>
      <w:r w:rsidRPr="00613174">
        <w:rPr>
          <w:rFonts w:eastAsia="標楷體"/>
          <w:color w:val="000000"/>
          <w:sz w:val="32"/>
          <w:szCs w:val="32"/>
        </w:rPr>
        <w:t>(</w:t>
      </w:r>
      <w:proofErr w:type="gramStart"/>
      <w:r w:rsidR="00B32EB7" w:rsidRPr="00613174">
        <w:rPr>
          <w:rFonts w:eastAsia="標楷體"/>
          <w:color w:val="000000"/>
          <w:sz w:val="32"/>
          <w:szCs w:val="32"/>
        </w:rPr>
        <w:t>一</w:t>
      </w:r>
      <w:proofErr w:type="gramEnd"/>
      <w:r w:rsidRPr="00613174">
        <w:rPr>
          <w:rFonts w:eastAsia="標楷體"/>
          <w:color w:val="000000"/>
          <w:sz w:val="32"/>
          <w:szCs w:val="32"/>
        </w:rPr>
        <w:t>)</w:t>
      </w:r>
      <w:r w:rsidR="006C20E6" w:rsidRPr="00613174">
        <w:rPr>
          <w:rFonts w:eastAsia="標楷體"/>
          <w:color w:val="000000"/>
          <w:sz w:val="32"/>
          <w:szCs w:val="32"/>
        </w:rPr>
        <w:t>摘要</w:t>
      </w:r>
    </w:p>
    <w:p w14:paraId="1F24DA50" w14:textId="4B9AAD59" w:rsidR="00CD4CEC" w:rsidRPr="00613174" w:rsidRDefault="006C20E6" w:rsidP="00613174">
      <w:pPr>
        <w:ind w:firstLine="640"/>
        <w:jc w:val="both"/>
        <w:rPr>
          <w:rFonts w:eastAsia="標楷體"/>
          <w:sz w:val="24"/>
          <w:szCs w:val="24"/>
        </w:rPr>
        <w:pPrChange w:id="0" w:author="Glenn Hsu" w:date="2022-02-16T12:10:00Z">
          <w:pPr>
            <w:ind w:firstLine="640"/>
          </w:pPr>
        </w:pPrChange>
      </w:pPr>
      <w:r w:rsidRPr="00613174">
        <w:rPr>
          <w:rFonts w:eastAsia="標楷體"/>
          <w:sz w:val="24"/>
          <w:szCs w:val="24"/>
        </w:rPr>
        <w:t>大多數的程式批改軟體，像是瘋狂程設、</w:t>
      </w:r>
      <w:r w:rsidRPr="00613174">
        <w:rPr>
          <w:rFonts w:eastAsia="標楷體"/>
          <w:sz w:val="24"/>
          <w:szCs w:val="24"/>
        </w:rPr>
        <w:t>online judge</w:t>
      </w:r>
      <w:r w:rsidR="00613174">
        <w:rPr>
          <w:rFonts w:eastAsia="標楷體"/>
          <w:sz w:val="24"/>
          <w:szCs w:val="24"/>
        </w:rPr>
        <w:t>等等，他們批改的要求</w:t>
      </w:r>
      <w:r w:rsidR="00613174">
        <w:rPr>
          <w:rFonts w:eastAsia="標楷體" w:hint="eastAsia"/>
          <w:sz w:val="24"/>
          <w:szCs w:val="24"/>
        </w:rPr>
        <w:t>大多著重在</w:t>
      </w:r>
      <w:r w:rsidRPr="00613174">
        <w:rPr>
          <w:rFonts w:eastAsia="標楷體"/>
          <w:sz w:val="24"/>
          <w:szCs w:val="24"/>
        </w:rPr>
        <w:t>程式執行的結果是否正確。</w:t>
      </w:r>
      <w:r w:rsidR="00613174">
        <w:rPr>
          <w:rFonts w:eastAsia="標楷體" w:hint="eastAsia"/>
          <w:sz w:val="24"/>
          <w:szCs w:val="24"/>
        </w:rPr>
        <w:t>較少著重於</w:t>
      </w:r>
      <w:r w:rsidRPr="00613174">
        <w:rPr>
          <w:rFonts w:eastAsia="標楷體"/>
          <w:sz w:val="24"/>
          <w:szCs w:val="24"/>
        </w:rPr>
        <w:t>程式撰寫品質</w:t>
      </w:r>
      <w:r w:rsidR="00613174" w:rsidRPr="00613174">
        <w:rPr>
          <w:rFonts w:eastAsia="標楷體"/>
          <w:sz w:val="24"/>
          <w:szCs w:val="24"/>
        </w:rPr>
        <w:t>的</w:t>
      </w:r>
      <w:r w:rsidRPr="00613174">
        <w:rPr>
          <w:rFonts w:eastAsia="標楷體"/>
          <w:sz w:val="24"/>
          <w:szCs w:val="24"/>
        </w:rPr>
        <w:t>檢查，此情況容易造成學生只在乎結果是否正確，</w:t>
      </w:r>
      <w:ins w:id="1" w:author="Glenn Hsu" w:date="2022-02-16T12:08:00Z">
        <w:r w:rsidR="00613174">
          <w:rPr>
            <w:rFonts w:eastAsia="標楷體" w:hint="eastAsia"/>
            <w:sz w:val="24"/>
            <w:szCs w:val="24"/>
          </w:rPr>
          <w:t>而</w:t>
        </w:r>
      </w:ins>
      <w:r w:rsidRPr="00613174">
        <w:rPr>
          <w:rFonts w:eastAsia="標楷體"/>
          <w:sz w:val="24"/>
          <w:szCs w:val="24"/>
        </w:rPr>
        <w:t>不在乎程式碼撰寫的品質。</w:t>
      </w:r>
    </w:p>
    <w:p w14:paraId="63D7F904" w14:textId="5DA5CF4E" w:rsidR="00CD4CEC" w:rsidRPr="00613174" w:rsidRDefault="006C20E6" w:rsidP="00613174">
      <w:pPr>
        <w:ind w:firstLine="640"/>
        <w:jc w:val="both"/>
        <w:rPr>
          <w:rFonts w:eastAsia="標楷體"/>
          <w:color w:val="202122"/>
          <w:sz w:val="24"/>
          <w:szCs w:val="24"/>
          <w:highlight w:val="white"/>
        </w:rPr>
        <w:pPrChange w:id="2" w:author="Glenn Hsu" w:date="2022-02-16T12:10:00Z">
          <w:pPr>
            <w:ind w:firstLine="640"/>
          </w:pPr>
        </w:pPrChange>
      </w:pPr>
      <w:r w:rsidRPr="00613174">
        <w:rPr>
          <w:rFonts w:eastAsia="標楷體"/>
          <w:sz w:val="24"/>
          <w:szCs w:val="24"/>
        </w:rPr>
        <w:t>因此</w:t>
      </w:r>
      <w:ins w:id="3" w:author="Glenn Hsu" w:date="2022-02-16T12:09:00Z">
        <w:r w:rsidR="00613174">
          <w:rPr>
            <w:rFonts w:eastAsia="標楷體" w:hint="eastAsia"/>
            <w:sz w:val="24"/>
            <w:szCs w:val="24"/>
          </w:rPr>
          <w:t>在本計畫中，</w:t>
        </w:r>
      </w:ins>
      <w:r w:rsidRPr="00613174">
        <w:rPr>
          <w:rFonts w:eastAsia="標楷體"/>
          <w:sz w:val="24"/>
          <w:szCs w:val="24"/>
        </w:rPr>
        <w:t>我們</w:t>
      </w:r>
      <w:del w:id="4" w:author="Glenn Hsu" w:date="2022-02-16T12:09:00Z">
        <w:r w:rsidRPr="00613174" w:rsidDel="00613174">
          <w:rPr>
            <w:rFonts w:eastAsia="標楷體"/>
            <w:sz w:val="24"/>
            <w:szCs w:val="24"/>
          </w:rPr>
          <w:delText>希望</w:delText>
        </w:r>
      </w:del>
      <w:ins w:id="5" w:author="Glenn Hsu" w:date="2022-02-16T12:09:00Z">
        <w:r w:rsidR="00613174">
          <w:rPr>
            <w:rFonts w:eastAsia="標楷體" w:hint="eastAsia"/>
            <w:sz w:val="24"/>
            <w:szCs w:val="24"/>
          </w:rPr>
          <w:t>預計</w:t>
        </w:r>
      </w:ins>
      <w:del w:id="6" w:author="Glenn Hsu" w:date="2022-02-16T12:09:00Z">
        <w:r w:rsidRPr="00613174" w:rsidDel="00613174">
          <w:rPr>
            <w:rFonts w:eastAsia="標楷體"/>
            <w:sz w:val="24"/>
            <w:szCs w:val="24"/>
          </w:rPr>
          <w:delText>能</w:delText>
        </w:r>
      </w:del>
      <w:r w:rsidRPr="00613174">
        <w:rPr>
          <w:rFonts w:eastAsia="標楷體"/>
          <w:sz w:val="24"/>
          <w:szCs w:val="24"/>
        </w:rPr>
        <w:t>開發一個具有程式自動批改功能的教學</w:t>
      </w:r>
      <w:ins w:id="7" w:author="Glenn Hsu" w:date="2022-02-16T12:10:00Z">
        <w:r w:rsidR="00613174">
          <w:rPr>
            <w:rFonts w:eastAsia="標楷體" w:hint="eastAsia"/>
            <w:sz w:val="24"/>
            <w:szCs w:val="24"/>
          </w:rPr>
          <w:t>輔助</w:t>
        </w:r>
      </w:ins>
      <w:r w:rsidRPr="00613174">
        <w:rPr>
          <w:rFonts w:eastAsia="標楷體"/>
          <w:sz w:val="24"/>
          <w:szCs w:val="24"/>
        </w:rPr>
        <w:t>系統，系統的功能除了擁有一般批改軟體有的單元測試來判斷答案對錯之外，會再加入檢測程式品質的功能，並且在檢測</w:t>
      </w:r>
      <w:ins w:id="8" w:author="Glenn Hsu" w:date="2022-02-16T12:10:00Z">
        <w:r w:rsidR="00613174">
          <w:rPr>
            <w:rFonts w:eastAsia="標楷體" w:hint="eastAsia"/>
            <w:sz w:val="24"/>
            <w:szCs w:val="24"/>
          </w:rPr>
          <w:t>軟體</w:t>
        </w:r>
      </w:ins>
      <w:r w:rsidRPr="00613174">
        <w:rPr>
          <w:rFonts w:eastAsia="標楷體"/>
          <w:sz w:val="24"/>
          <w:szCs w:val="24"/>
        </w:rPr>
        <w:t>品質的同時提供使用者改善的建議，藉此讓使用者能根據系統給予的提示，提升程式碼撰寫的品質。</w:t>
      </w:r>
      <w:r w:rsidRPr="00613174">
        <w:rPr>
          <w:rFonts w:eastAsia="標楷體"/>
          <w:color w:val="202122"/>
          <w:sz w:val="24"/>
          <w:szCs w:val="24"/>
          <w:highlight w:val="white"/>
        </w:rPr>
        <w:t>根據</w:t>
      </w:r>
      <w:proofErr w:type="spellStart"/>
      <w:r w:rsidRPr="00613174">
        <w:rPr>
          <w:rFonts w:eastAsia="標楷體"/>
          <w:sz w:val="24"/>
          <w:szCs w:val="24"/>
          <w:highlight w:val="white"/>
        </w:rPr>
        <w:t>Pulasthi</w:t>
      </w:r>
      <w:proofErr w:type="spellEnd"/>
      <w:ins w:id="9" w:author="Glenn Hsu" w:date="2022-02-16T12:13:00Z">
        <w:r w:rsidR="00AB27AD">
          <w:rPr>
            <w:rFonts w:eastAsia="標楷體" w:hint="eastAsia"/>
            <w:sz w:val="24"/>
            <w:szCs w:val="24"/>
            <w:highlight w:val="white"/>
          </w:rPr>
          <w:t>等人</w:t>
        </w:r>
      </w:ins>
      <w:del w:id="10" w:author="Glenn Hsu" w:date="2022-02-16T12:13:00Z">
        <w:r w:rsidRPr="00613174" w:rsidDel="00AB27AD">
          <w:rPr>
            <w:rFonts w:eastAsia="標楷體"/>
            <w:sz w:val="24"/>
            <w:szCs w:val="24"/>
            <w:highlight w:val="white"/>
          </w:rPr>
          <w:delText xml:space="preserve"> Perera, Roshali Silva &amp; Indika Perera</w:delText>
        </w:r>
      </w:del>
      <w:r w:rsidRPr="00613174">
        <w:rPr>
          <w:rFonts w:eastAsia="標楷體"/>
          <w:sz w:val="24"/>
          <w:szCs w:val="24"/>
          <w:highlight w:val="white"/>
        </w:rPr>
        <w:t>的研究</w:t>
      </w:r>
      <w:r w:rsidRPr="00613174">
        <w:rPr>
          <w:rFonts w:eastAsia="標楷體"/>
          <w:sz w:val="24"/>
          <w:szCs w:val="24"/>
          <w:highlight w:val="white"/>
        </w:rPr>
        <w:t>[2]</w:t>
      </w:r>
      <w:r w:rsidRPr="00613174">
        <w:rPr>
          <w:rFonts w:eastAsia="標楷體"/>
          <w:color w:val="202122"/>
          <w:sz w:val="24"/>
          <w:szCs w:val="24"/>
          <w:highlight w:val="white"/>
        </w:rPr>
        <w:t>，使用</w:t>
      </w:r>
      <w:r w:rsidRPr="00613174">
        <w:rPr>
          <w:rFonts w:eastAsia="標楷體"/>
          <w:color w:val="202122"/>
          <w:sz w:val="24"/>
          <w:szCs w:val="24"/>
          <w:highlight w:val="white"/>
        </w:rPr>
        <w:t>DevOps</w:t>
      </w:r>
      <w:r w:rsidRPr="00613174">
        <w:rPr>
          <w:rFonts w:eastAsia="標楷體"/>
          <w:color w:val="202122"/>
          <w:sz w:val="24"/>
          <w:szCs w:val="24"/>
          <w:highlight w:val="white"/>
        </w:rPr>
        <w:t>開發模式有助於提升軟體程式碼品質，所以我們決定將</w:t>
      </w:r>
      <w:r w:rsidRPr="00613174">
        <w:rPr>
          <w:rFonts w:eastAsia="標楷體"/>
          <w:color w:val="202122"/>
          <w:sz w:val="24"/>
          <w:szCs w:val="24"/>
          <w:highlight w:val="white"/>
        </w:rPr>
        <w:t>DevOps</w:t>
      </w:r>
      <w:r w:rsidRPr="00613174">
        <w:rPr>
          <w:rFonts w:eastAsia="標楷體"/>
          <w:color w:val="202122"/>
          <w:sz w:val="24"/>
          <w:szCs w:val="24"/>
          <w:highlight w:val="white"/>
        </w:rPr>
        <w:t>的開發模式套用在學生繳交</w:t>
      </w:r>
      <w:ins w:id="11" w:author="Glenn Hsu" w:date="2022-02-16T12:14:00Z">
        <w:r w:rsidR="00AB27AD">
          <w:rPr>
            <w:rFonts w:eastAsia="標楷體" w:hint="eastAsia"/>
            <w:color w:val="202122"/>
            <w:sz w:val="24"/>
            <w:szCs w:val="24"/>
            <w:highlight w:val="white"/>
          </w:rPr>
          <w:t>程式</w:t>
        </w:r>
      </w:ins>
      <w:r w:rsidRPr="00613174">
        <w:rPr>
          <w:rFonts w:eastAsia="標楷體"/>
          <w:color w:val="202122"/>
          <w:sz w:val="24"/>
          <w:szCs w:val="24"/>
          <w:highlight w:val="white"/>
        </w:rPr>
        <w:t>作業</w:t>
      </w:r>
      <w:ins w:id="12" w:author="Glenn Hsu" w:date="2022-02-16T12:14:00Z">
        <w:r w:rsidR="00AB27AD">
          <w:rPr>
            <w:rFonts w:eastAsia="標楷體" w:hint="eastAsia"/>
            <w:color w:val="202122"/>
            <w:sz w:val="24"/>
            <w:szCs w:val="24"/>
            <w:highlight w:val="white"/>
          </w:rPr>
          <w:t>之上</w:t>
        </w:r>
      </w:ins>
      <w:del w:id="13" w:author="Glenn Hsu" w:date="2022-02-16T12:14:00Z">
        <w:r w:rsidRPr="00613174" w:rsidDel="00AB27AD">
          <w:rPr>
            <w:rFonts w:eastAsia="標楷體"/>
            <w:color w:val="202122"/>
            <w:sz w:val="24"/>
            <w:szCs w:val="24"/>
            <w:highlight w:val="white"/>
          </w:rPr>
          <w:delText>的方式</w:delText>
        </w:r>
      </w:del>
      <w:r w:rsidRPr="00613174">
        <w:rPr>
          <w:rFonts w:eastAsia="標楷體"/>
          <w:color w:val="202122"/>
          <w:sz w:val="24"/>
          <w:szCs w:val="24"/>
          <w:highlight w:val="white"/>
        </w:rPr>
        <w:t>，在學生熟悉軟體開發流程的同時，也能提升撰寫之程式碼的品質。</w:t>
      </w:r>
    </w:p>
    <w:p w14:paraId="6F78F301" w14:textId="7679F77B" w:rsidR="00CD4CEC" w:rsidRPr="00613174" w:rsidRDefault="006C20E6" w:rsidP="00613174">
      <w:pPr>
        <w:ind w:firstLine="640"/>
        <w:jc w:val="both"/>
        <w:rPr>
          <w:rFonts w:eastAsia="標楷體"/>
          <w:sz w:val="24"/>
          <w:szCs w:val="24"/>
        </w:rPr>
        <w:pPrChange w:id="14" w:author="Glenn Hsu" w:date="2022-02-16T12:10:00Z">
          <w:pPr>
            <w:ind w:firstLine="640"/>
          </w:pPr>
        </w:pPrChange>
      </w:pPr>
      <w:r w:rsidRPr="00613174">
        <w:rPr>
          <w:rFonts w:eastAsia="標楷體"/>
          <w:sz w:val="24"/>
          <w:szCs w:val="24"/>
        </w:rPr>
        <w:t>關於程式品質</w:t>
      </w:r>
      <w:ins w:id="15" w:author="Glenn Hsu" w:date="2022-02-16T12:15:00Z">
        <w:r w:rsidR="00AB27AD">
          <w:rPr>
            <w:rFonts w:eastAsia="標楷體" w:hint="eastAsia"/>
            <w:sz w:val="24"/>
            <w:szCs w:val="24"/>
          </w:rPr>
          <w:t>的檢測重點，本計畫預計採用</w:t>
        </w:r>
      </w:ins>
      <w:del w:id="16" w:author="Glenn Hsu" w:date="2022-02-16T12:16:00Z">
        <w:r w:rsidRPr="00613174" w:rsidDel="00AB27AD">
          <w:rPr>
            <w:rFonts w:eastAsia="標楷體"/>
            <w:sz w:val="24"/>
            <w:szCs w:val="24"/>
          </w:rPr>
          <w:delText>的考量點，我們找了很多相關論文以及文章，最終決定採用</w:delText>
        </w:r>
      </w:del>
      <w:r w:rsidRPr="00613174">
        <w:rPr>
          <w:rFonts w:eastAsia="標楷體"/>
          <w:sz w:val="24"/>
          <w:szCs w:val="24"/>
        </w:rPr>
        <w:t>CISQ(Consortium for Information &amp; Software Quality)</w:t>
      </w:r>
      <w:r w:rsidRPr="00613174">
        <w:rPr>
          <w:rFonts w:eastAsia="標楷體"/>
          <w:sz w:val="24"/>
          <w:szCs w:val="24"/>
        </w:rPr>
        <w:t>組織對於程式品質</w:t>
      </w:r>
      <w:r w:rsidRPr="00613174">
        <w:rPr>
          <w:rFonts w:eastAsia="標楷體"/>
          <w:sz w:val="24"/>
          <w:szCs w:val="24"/>
        </w:rPr>
        <w:t>(Code Quality)</w:t>
      </w:r>
      <w:r w:rsidRPr="00613174">
        <w:rPr>
          <w:rFonts w:eastAsia="標楷體"/>
          <w:sz w:val="24"/>
          <w:szCs w:val="24"/>
        </w:rPr>
        <w:t>的規範當中的安全性</w:t>
      </w:r>
      <w:r w:rsidRPr="00613174">
        <w:rPr>
          <w:rFonts w:eastAsia="標楷體"/>
          <w:sz w:val="24"/>
          <w:szCs w:val="24"/>
        </w:rPr>
        <w:t>(Security)</w:t>
      </w:r>
      <w:r w:rsidRPr="00613174">
        <w:rPr>
          <w:rFonts w:eastAsia="標楷體"/>
          <w:sz w:val="24"/>
          <w:szCs w:val="24"/>
        </w:rPr>
        <w:t>、可靠性</w:t>
      </w:r>
      <w:r w:rsidRPr="00613174">
        <w:rPr>
          <w:rFonts w:eastAsia="標楷體"/>
          <w:sz w:val="24"/>
          <w:szCs w:val="24"/>
        </w:rPr>
        <w:t>(Reliability)</w:t>
      </w:r>
      <w:r w:rsidRPr="00613174">
        <w:rPr>
          <w:rFonts w:eastAsia="標楷體"/>
          <w:sz w:val="24"/>
          <w:szCs w:val="24"/>
        </w:rPr>
        <w:t>以及可維護性</w:t>
      </w:r>
      <w:r w:rsidRPr="00613174">
        <w:rPr>
          <w:rFonts w:eastAsia="標楷體"/>
          <w:sz w:val="24"/>
          <w:szCs w:val="24"/>
        </w:rPr>
        <w:t>(Maintainability)</w:t>
      </w:r>
      <w:r w:rsidRPr="00613174">
        <w:rPr>
          <w:rFonts w:eastAsia="標楷體"/>
          <w:sz w:val="24"/>
          <w:szCs w:val="24"/>
        </w:rPr>
        <w:t>這三項指標</w:t>
      </w:r>
      <w:ins w:id="17" w:author="Glenn Hsu" w:date="2022-02-16T12:16:00Z">
        <w:r w:rsidR="00AB27AD">
          <w:rPr>
            <w:rFonts w:eastAsia="標楷體" w:hint="eastAsia"/>
            <w:sz w:val="24"/>
            <w:szCs w:val="24"/>
          </w:rPr>
          <w:t>作為主要的焦點</w:t>
        </w:r>
      </w:ins>
      <w:r w:rsidRPr="00613174">
        <w:rPr>
          <w:rFonts w:eastAsia="標楷體"/>
          <w:sz w:val="24"/>
          <w:szCs w:val="24"/>
        </w:rPr>
        <w:t>，</w:t>
      </w:r>
      <w:ins w:id="18" w:author="Glenn Hsu" w:date="2022-02-16T12:16:00Z">
        <w:r w:rsidR="00AB27AD">
          <w:rPr>
            <w:rFonts w:eastAsia="標楷體" w:hint="eastAsia"/>
            <w:sz w:val="24"/>
            <w:szCs w:val="24"/>
          </w:rPr>
          <w:t>因此，所開發的系統於</w:t>
        </w:r>
      </w:ins>
      <w:r w:rsidRPr="00613174">
        <w:rPr>
          <w:rFonts w:eastAsia="標楷體"/>
          <w:sz w:val="24"/>
          <w:szCs w:val="24"/>
        </w:rPr>
        <w:t>程式品質檢測的重點也會放在這裡。</w:t>
      </w:r>
    </w:p>
    <w:p w14:paraId="0E0F646D" w14:textId="794AFF22" w:rsidR="00CD4CEC" w:rsidRPr="00613174" w:rsidRDefault="00AB27AD" w:rsidP="00613174">
      <w:pPr>
        <w:ind w:firstLine="640"/>
        <w:jc w:val="both"/>
        <w:rPr>
          <w:rFonts w:eastAsia="標楷體"/>
          <w:sz w:val="24"/>
          <w:szCs w:val="24"/>
        </w:rPr>
        <w:pPrChange w:id="19" w:author="Glenn Hsu" w:date="2022-02-16T12:10:00Z">
          <w:pPr>
            <w:ind w:firstLine="640"/>
          </w:pPr>
        </w:pPrChange>
      </w:pPr>
      <w:ins w:id="20" w:author="Glenn Hsu" w:date="2022-02-16T12:16:00Z">
        <w:r>
          <w:rPr>
            <w:rFonts w:eastAsia="標楷體" w:hint="eastAsia"/>
            <w:sz w:val="24"/>
            <w:szCs w:val="24"/>
          </w:rPr>
          <w:t>除此之外，</w:t>
        </w:r>
      </w:ins>
      <w:r w:rsidR="006C20E6" w:rsidRPr="00613174">
        <w:rPr>
          <w:rFonts w:eastAsia="標楷體"/>
          <w:sz w:val="24"/>
          <w:szCs w:val="24"/>
        </w:rPr>
        <w:t>為了能夠更方便、直觀地了解學生的學習狀況，我們會將檢測結果統整到儀表板</w:t>
      </w:r>
      <w:r w:rsidR="00377B16" w:rsidRPr="00613174">
        <w:rPr>
          <w:rFonts w:eastAsia="標楷體"/>
          <w:sz w:val="24"/>
          <w:szCs w:val="24"/>
        </w:rPr>
        <w:t>(Dashboard)</w:t>
      </w:r>
      <w:r w:rsidR="006C20E6" w:rsidRPr="00613174">
        <w:rPr>
          <w:rFonts w:eastAsia="標楷體"/>
          <w:sz w:val="24"/>
          <w:szCs w:val="24"/>
        </w:rPr>
        <w:t>上顯示出來，儀表版會擁有題目分數、程式碼品質檢測結果以及學生程式碼的品質曲線圖等資訊，</w:t>
      </w:r>
      <w:del w:id="21" w:author="Glenn Hsu" w:date="2022-02-16T12:17:00Z">
        <w:r w:rsidR="006C20E6" w:rsidRPr="00613174" w:rsidDel="00AB27AD">
          <w:rPr>
            <w:rFonts w:eastAsia="標楷體"/>
            <w:sz w:val="24"/>
            <w:szCs w:val="24"/>
          </w:rPr>
          <w:delText>並且</w:delText>
        </w:r>
      </w:del>
      <w:ins w:id="22" w:author="Glenn Hsu" w:date="2022-02-16T12:17:00Z">
        <w:r>
          <w:rPr>
            <w:rFonts w:eastAsia="標楷體" w:hint="eastAsia"/>
            <w:sz w:val="24"/>
            <w:szCs w:val="24"/>
          </w:rPr>
          <w:t>讓</w:t>
        </w:r>
      </w:ins>
      <w:r w:rsidR="006C20E6" w:rsidRPr="00613174">
        <w:rPr>
          <w:rFonts w:eastAsia="標楷體"/>
          <w:sz w:val="24"/>
          <w:szCs w:val="24"/>
        </w:rPr>
        <w:t>系統能提供使用者</w:t>
      </w:r>
      <w:ins w:id="23" w:author="Glenn Hsu" w:date="2022-02-16T12:17:00Z">
        <w:r>
          <w:rPr>
            <w:rFonts w:eastAsia="標楷體" w:hint="eastAsia"/>
            <w:sz w:val="24"/>
            <w:szCs w:val="24"/>
          </w:rPr>
          <w:t>如何針對所撰</w:t>
        </w:r>
      </w:ins>
      <w:ins w:id="24" w:author="Glenn Hsu" w:date="2022-02-16T12:18:00Z">
        <w:r>
          <w:rPr>
            <w:rFonts w:eastAsia="標楷體" w:hint="eastAsia"/>
            <w:sz w:val="24"/>
            <w:szCs w:val="24"/>
          </w:rPr>
          <w:t>寫的程式碼進行品質提升的參考範例。</w:t>
        </w:r>
      </w:ins>
      <w:del w:id="25" w:author="Glenn Hsu" w:date="2022-02-16T12:18:00Z">
        <w:r w:rsidR="006C20E6" w:rsidRPr="00613174" w:rsidDel="00AB27AD">
          <w:rPr>
            <w:rFonts w:eastAsia="標楷體"/>
            <w:sz w:val="24"/>
            <w:szCs w:val="24"/>
          </w:rPr>
          <w:delText>能直接使用的建議程式碼。</w:delText>
        </w:r>
      </w:del>
    </w:p>
    <w:p w14:paraId="7F8C7532" w14:textId="77777777" w:rsidR="00CD4CEC" w:rsidRPr="00613174" w:rsidRDefault="00CD4CEC">
      <w:pPr>
        <w:ind w:left="720" w:firstLine="720"/>
        <w:rPr>
          <w:rFonts w:eastAsia="標楷體"/>
          <w:sz w:val="24"/>
          <w:szCs w:val="24"/>
        </w:rPr>
      </w:pPr>
    </w:p>
    <w:p w14:paraId="4A7909EE" w14:textId="32B4031C" w:rsidR="00CD4CEC" w:rsidRPr="00613174" w:rsidRDefault="00AE1376" w:rsidP="00AE1376">
      <w:pPr>
        <w:widowControl w:val="0"/>
        <w:pBdr>
          <w:top w:val="nil"/>
          <w:left w:val="nil"/>
          <w:bottom w:val="nil"/>
          <w:right w:val="nil"/>
          <w:between w:val="nil"/>
        </w:pBdr>
        <w:spacing w:after="40"/>
        <w:jc w:val="center"/>
        <w:rPr>
          <w:rFonts w:eastAsia="標楷體"/>
          <w:color w:val="000000"/>
          <w:sz w:val="32"/>
          <w:szCs w:val="32"/>
        </w:rPr>
      </w:pPr>
      <w:r w:rsidRPr="00613174">
        <w:rPr>
          <w:rFonts w:eastAsia="標楷體"/>
          <w:color w:val="000000"/>
          <w:sz w:val="32"/>
          <w:szCs w:val="32"/>
        </w:rPr>
        <w:t>(</w:t>
      </w:r>
      <w:r w:rsidR="00B32EB7" w:rsidRPr="00613174">
        <w:rPr>
          <w:rFonts w:eastAsia="標楷體"/>
          <w:color w:val="000000"/>
          <w:sz w:val="32"/>
          <w:szCs w:val="32"/>
        </w:rPr>
        <w:t>二</w:t>
      </w:r>
      <w:r w:rsidRPr="00613174">
        <w:rPr>
          <w:rFonts w:eastAsia="標楷體"/>
          <w:color w:val="000000"/>
          <w:sz w:val="32"/>
          <w:szCs w:val="32"/>
        </w:rPr>
        <w:t>)</w:t>
      </w:r>
      <w:r w:rsidR="006C20E6" w:rsidRPr="00613174">
        <w:rPr>
          <w:rFonts w:eastAsia="標楷體"/>
          <w:color w:val="000000"/>
          <w:sz w:val="32"/>
          <w:szCs w:val="32"/>
        </w:rPr>
        <w:t>研究動機與研究問題</w:t>
      </w:r>
    </w:p>
    <w:p w14:paraId="207ED896" w14:textId="4FD63172" w:rsidR="00CD4CEC" w:rsidRPr="00613174" w:rsidRDefault="006C20E6" w:rsidP="00AB27AD">
      <w:pPr>
        <w:widowControl w:val="0"/>
        <w:pBdr>
          <w:top w:val="nil"/>
          <w:left w:val="nil"/>
          <w:bottom w:val="nil"/>
          <w:right w:val="nil"/>
          <w:between w:val="nil"/>
        </w:pBdr>
        <w:spacing w:after="40"/>
        <w:ind w:firstLine="640"/>
        <w:jc w:val="both"/>
        <w:rPr>
          <w:rFonts w:eastAsia="標楷體"/>
          <w:sz w:val="24"/>
          <w:szCs w:val="24"/>
        </w:rPr>
        <w:pPrChange w:id="26" w:author="Glenn Hsu" w:date="2022-02-16T12:19:00Z">
          <w:pPr>
            <w:widowControl w:val="0"/>
            <w:pBdr>
              <w:top w:val="nil"/>
              <w:left w:val="nil"/>
              <w:bottom w:val="nil"/>
              <w:right w:val="nil"/>
              <w:between w:val="nil"/>
            </w:pBdr>
            <w:spacing w:after="40"/>
            <w:ind w:firstLine="640"/>
          </w:pPr>
        </w:pPrChange>
      </w:pPr>
      <w:del w:id="27" w:author="Glenn Hsu" w:date="2022-02-16T12:18:00Z">
        <w:r w:rsidRPr="00613174" w:rsidDel="00AB27AD">
          <w:rPr>
            <w:rFonts w:eastAsia="標楷體"/>
            <w:sz w:val="24"/>
            <w:szCs w:val="24"/>
          </w:rPr>
          <w:delText>上</w:delText>
        </w:r>
      </w:del>
      <w:ins w:id="28" w:author="Glenn Hsu" w:date="2022-02-16T12:18:00Z">
        <w:r w:rsidR="00AB27AD">
          <w:rPr>
            <w:rFonts w:eastAsia="標楷體" w:hint="eastAsia"/>
            <w:sz w:val="24"/>
            <w:szCs w:val="24"/>
          </w:rPr>
          <w:t>在</w:t>
        </w:r>
      </w:ins>
      <w:r w:rsidRPr="00613174">
        <w:rPr>
          <w:rFonts w:eastAsia="標楷體"/>
          <w:sz w:val="24"/>
          <w:szCs w:val="24"/>
        </w:rPr>
        <w:t>大</w:t>
      </w:r>
      <w:proofErr w:type="gramStart"/>
      <w:r w:rsidRPr="00613174">
        <w:rPr>
          <w:rFonts w:eastAsia="標楷體"/>
          <w:sz w:val="24"/>
          <w:szCs w:val="24"/>
        </w:rPr>
        <w:t>一</w:t>
      </w:r>
      <w:proofErr w:type="gramEnd"/>
      <w:del w:id="29" w:author="Glenn Hsu" w:date="2022-02-16T12:18:00Z">
        <w:r w:rsidRPr="00613174" w:rsidDel="00AB27AD">
          <w:rPr>
            <w:rFonts w:eastAsia="標楷體"/>
            <w:sz w:val="24"/>
            <w:szCs w:val="24"/>
          </w:rPr>
          <w:delText>時，在</w:delText>
        </w:r>
      </w:del>
      <w:r w:rsidRPr="00613174">
        <w:rPr>
          <w:rFonts w:eastAsia="標楷體"/>
          <w:sz w:val="24"/>
          <w:szCs w:val="24"/>
        </w:rPr>
        <w:t>程式設計這堂課程中，</w:t>
      </w:r>
      <w:proofErr w:type="gramStart"/>
      <w:r w:rsidRPr="00613174">
        <w:rPr>
          <w:rFonts w:eastAsia="標楷體"/>
          <w:sz w:val="24"/>
          <w:szCs w:val="24"/>
        </w:rPr>
        <w:t>使用了系上</w:t>
      </w:r>
      <w:proofErr w:type="gramEnd"/>
      <w:r w:rsidRPr="00613174">
        <w:rPr>
          <w:rFonts w:eastAsia="標楷體"/>
          <w:sz w:val="24"/>
          <w:szCs w:val="24"/>
        </w:rPr>
        <w:t>老師自己開發</w:t>
      </w:r>
      <w:proofErr w:type="gramStart"/>
      <w:r w:rsidRPr="00613174">
        <w:rPr>
          <w:rFonts w:eastAsia="標楷體"/>
          <w:sz w:val="24"/>
          <w:szCs w:val="24"/>
        </w:rPr>
        <w:t>的線上自動</w:t>
      </w:r>
      <w:proofErr w:type="gramEnd"/>
      <w:r w:rsidRPr="00613174">
        <w:rPr>
          <w:rFonts w:eastAsia="標楷體"/>
          <w:sz w:val="24"/>
          <w:szCs w:val="24"/>
        </w:rPr>
        <w:t>評分系統，這套系統</w:t>
      </w:r>
      <w:del w:id="30" w:author="Glenn Hsu" w:date="2022-02-16T12:19:00Z">
        <w:r w:rsidRPr="00613174" w:rsidDel="00AB27AD">
          <w:rPr>
            <w:rFonts w:eastAsia="標楷體"/>
            <w:sz w:val="24"/>
            <w:szCs w:val="24"/>
          </w:rPr>
          <w:delText>只</w:delText>
        </w:r>
      </w:del>
      <w:r w:rsidRPr="00613174">
        <w:rPr>
          <w:rFonts w:eastAsia="標楷體"/>
          <w:sz w:val="24"/>
          <w:szCs w:val="24"/>
        </w:rPr>
        <w:t>能正確的判斷程式執行的結果，當時的我們也就</w:t>
      </w:r>
      <w:ins w:id="31" w:author="Glenn Hsu" w:date="2022-02-16T12:19:00Z">
        <w:r w:rsidR="00AB27AD">
          <w:rPr>
            <w:rFonts w:eastAsia="標楷體" w:hint="eastAsia"/>
            <w:sz w:val="24"/>
            <w:szCs w:val="24"/>
          </w:rPr>
          <w:t>直覺的</w:t>
        </w:r>
      </w:ins>
      <w:r w:rsidRPr="00613174">
        <w:rPr>
          <w:rFonts w:eastAsia="標楷體"/>
          <w:sz w:val="24"/>
          <w:szCs w:val="24"/>
        </w:rPr>
        <w:t>認為程式只要結果對就好。到了大二，在軟體工程這堂課中，我們了解到了軟體程式品質的重要性，如果只在乎結果，程式中可能存在許多不必要的變數或結構，而不好的變數的宣告方式及糟糕的函式寫法都有可能產生安全性問題、影響可讀性</w:t>
      </w:r>
      <w:ins w:id="32" w:author="Glenn Hsu" w:date="2022-02-16T12:20:00Z">
        <w:r w:rsidR="00AB27AD">
          <w:rPr>
            <w:rFonts w:eastAsia="標楷體" w:hint="eastAsia"/>
            <w:sz w:val="24"/>
            <w:szCs w:val="24"/>
          </w:rPr>
          <w:t>，從而降低程式的品質</w:t>
        </w:r>
      </w:ins>
      <w:r w:rsidRPr="00613174">
        <w:rPr>
          <w:rFonts w:eastAsia="標楷體"/>
          <w:sz w:val="24"/>
          <w:szCs w:val="24"/>
        </w:rPr>
        <w:t>。</w:t>
      </w:r>
    </w:p>
    <w:p w14:paraId="1EADA03A" w14:textId="601AFD10" w:rsidR="00AE1376" w:rsidRPr="00AB27AD" w:rsidDel="00AB27AD" w:rsidRDefault="00AE1376" w:rsidP="00AB27AD">
      <w:pPr>
        <w:widowControl w:val="0"/>
        <w:pBdr>
          <w:top w:val="nil"/>
          <w:left w:val="nil"/>
          <w:bottom w:val="nil"/>
          <w:right w:val="nil"/>
          <w:between w:val="nil"/>
        </w:pBdr>
        <w:spacing w:after="40"/>
        <w:ind w:firstLine="640"/>
        <w:jc w:val="both"/>
        <w:rPr>
          <w:del w:id="33" w:author="Glenn Hsu" w:date="2022-02-16T12:21:00Z"/>
          <w:rFonts w:eastAsia="標楷體"/>
          <w:sz w:val="24"/>
          <w:szCs w:val="24"/>
          <w:rPrChange w:id="34" w:author="Glenn Hsu" w:date="2022-02-16T12:20:00Z">
            <w:rPr>
              <w:del w:id="35" w:author="Glenn Hsu" w:date="2022-02-16T12:21:00Z"/>
              <w:rFonts w:eastAsia="標楷體"/>
              <w:sz w:val="24"/>
              <w:szCs w:val="24"/>
            </w:rPr>
          </w:rPrChange>
        </w:rPr>
        <w:pPrChange w:id="36" w:author="Glenn Hsu" w:date="2022-02-16T12:19:00Z">
          <w:pPr>
            <w:widowControl w:val="0"/>
            <w:pBdr>
              <w:top w:val="nil"/>
              <w:left w:val="nil"/>
              <w:bottom w:val="nil"/>
              <w:right w:val="nil"/>
              <w:between w:val="nil"/>
            </w:pBdr>
            <w:spacing w:after="40"/>
            <w:ind w:firstLine="640"/>
          </w:pPr>
        </w:pPrChange>
      </w:pPr>
    </w:p>
    <w:p w14:paraId="3D47C643" w14:textId="06DB1BD0" w:rsidR="00CD4CEC" w:rsidRPr="00613174" w:rsidRDefault="006C20E6" w:rsidP="00AB27AD">
      <w:pPr>
        <w:widowControl w:val="0"/>
        <w:pBdr>
          <w:top w:val="nil"/>
          <w:left w:val="nil"/>
          <w:bottom w:val="nil"/>
          <w:right w:val="nil"/>
          <w:between w:val="nil"/>
        </w:pBdr>
        <w:spacing w:after="40"/>
        <w:ind w:firstLine="640"/>
        <w:jc w:val="both"/>
        <w:rPr>
          <w:rFonts w:eastAsia="標楷體"/>
          <w:sz w:val="24"/>
          <w:szCs w:val="24"/>
        </w:rPr>
        <w:pPrChange w:id="37" w:author="Glenn Hsu" w:date="2022-02-16T12:19:00Z">
          <w:pPr>
            <w:widowControl w:val="0"/>
            <w:pBdr>
              <w:top w:val="nil"/>
              <w:left w:val="nil"/>
              <w:bottom w:val="nil"/>
              <w:right w:val="nil"/>
              <w:between w:val="nil"/>
            </w:pBdr>
            <w:spacing w:after="40"/>
            <w:ind w:firstLine="640"/>
          </w:pPr>
        </w:pPrChange>
      </w:pPr>
      <w:r w:rsidRPr="00613174">
        <w:rPr>
          <w:rFonts w:eastAsia="標楷體"/>
          <w:sz w:val="24"/>
          <w:szCs w:val="24"/>
        </w:rPr>
        <w:t>藉由</w:t>
      </w:r>
      <w:del w:id="38" w:author="Glenn Hsu" w:date="2022-02-16T12:20:00Z">
        <w:r w:rsidRPr="00613174" w:rsidDel="00AB27AD">
          <w:rPr>
            <w:rFonts w:eastAsia="標楷體"/>
            <w:sz w:val="24"/>
            <w:szCs w:val="24"/>
          </w:rPr>
          <w:delText>這次</w:delText>
        </w:r>
      </w:del>
      <w:ins w:id="39" w:author="Glenn Hsu" w:date="2022-02-16T12:20:00Z">
        <w:r w:rsidR="00AB27AD">
          <w:rPr>
            <w:rFonts w:eastAsia="標楷體" w:hint="eastAsia"/>
            <w:sz w:val="24"/>
            <w:szCs w:val="24"/>
          </w:rPr>
          <w:t>系上資訊</w:t>
        </w:r>
      </w:ins>
      <w:r w:rsidRPr="00613174">
        <w:rPr>
          <w:rFonts w:eastAsia="標楷體"/>
          <w:sz w:val="24"/>
          <w:szCs w:val="24"/>
        </w:rPr>
        <w:t>專題</w:t>
      </w:r>
      <w:ins w:id="40" w:author="Glenn Hsu" w:date="2022-02-16T12:20:00Z">
        <w:r w:rsidR="00AB27AD">
          <w:rPr>
            <w:rFonts w:eastAsia="標楷體" w:hint="eastAsia"/>
            <w:sz w:val="24"/>
            <w:szCs w:val="24"/>
          </w:rPr>
          <w:t>課程</w:t>
        </w:r>
      </w:ins>
      <w:r w:rsidRPr="00613174">
        <w:rPr>
          <w:rFonts w:eastAsia="標楷體"/>
          <w:sz w:val="24"/>
          <w:szCs w:val="24"/>
        </w:rPr>
        <w:t>的契機，我們</w:t>
      </w:r>
      <w:ins w:id="41" w:author="Glenn Hsu" w:date="2022-02-16T12:20:00Z">
        <w:r w:rsidR="00AB27AD">
          <w:rPr>
            <w:rFonts w:eastAsia="標楷體" w:hint="eastAsia"/>
            <w:sz w:val="24"/>
            <w:szCs w:val="24"/>
          </w:rPr>
          <w:t>預計</w:t>
        </w:r>
      </w:ins>
      <w:del w:id="42" w:author="Glenn Hsu" w:date="2022-02-16T12:20:00Z">
        <w:r w:rsidRPr="00613174" w:rsidDel="00AB27AD">
          <w:rPr>
            <w:rFonts w:eastAsia="標楷體"/>
            <w:sz w:val="24"/>
            <w:szCs w:val="24"/>
          </w:rPr>
          <w:delText>嘗試</w:delText>
        </w:r>
      </w:del>
      <w:r w:rsidRPr="00613174">
        <w:rPr>
          <w:rFonts w:eastAsia="標楷體"/>
          <w:sz w:val="24"/>
          <w:szCs w:val="24"/>
        </w:rPr>
        <w:t>開發出一套能判斷程式執行結果正確性，且能夠分析程式品質的教學</w:t>
      </w:r>
      <w:ins w:id="43" w:author="Glenn Hsu" w:date="2022-02-16T12:20:00Z">
        <w:r w:rsidR="00AB27AD">
          <w:rPr>
            <w:rFonts w:eastAsia="標楷體" w:hint="eastAsia"/>
            <w:sz w:val="24"/>
            <w:szCs w:val="24"/>
          </w:rPr>
          <w:t>輔助</w:t>
        </w:r>
      </w:ins>
      <w:r w:rsidRPr="00613174">
        <w:rPr>
          <w:rFonts w:eastAsia="標楷體"/>
          <w:sz w:val="24"/>
          <w:szCs w:val="24"/>
        </w:rPr>
        <w:t>系統。對於這套系統，我們將</w:t>
      </w:r>
      <w:del w:id="44" w:author="Glenn Hsu" w:date="2022-02-16T12:21:00Z">
        <w:r w:rsidRPr="00613174" w:rsidDel="00AB27AD">
          <w:rPr>
            <w:rFonts w:eastAsia="標楷體"/>
            <w:sz w:val="24"/>
            <w:szCs w:val="24"/>
          </w:rPr>
          <w:delText>會開發</w:delText>
        </w:r>
      </w:del>
      <w:r w:rsidRPr="00613174">
        <w:rPr>
          <w:rFonts w:eastAsia="標楷體"/>
          <w:sz w:val="24"/>
          <w:szCs w:val="24"/>
        </w:rPr>
        <w:t>重點放在如何檢測程式品質以及如何提升使用者程式碼品質上。檢測品質的部分，會</w:t>
      </w:r>
      <w:del w:id="45" w:author="Glenn Hsu" w:date="2022-02-16T12:21:00Z">
        <w:r w:rsidRPr="00613174" w:rsidDel="00AB27AD">
          <w:rPr>
            <w:rFonts w:eastAsia="標楷體"/>
            <w:sz w:val="24"/>
            <w:szCs w:val="24"/>
          </w:rPr>
          <w:delText>使用</w:delText>
        </w:r>
      </w:del>
      <w:ins w:id="46" w:author="Glenn Hsu" w:date="2022-02-16T12:21:00Z">
        <w:r w:rsidR="00AB27AD">
          <w:rPr>
            <w:rFonts w:eastAsia="標楷體" w:hint="eastAsia"/>
            <w:sz w:val="24"/>
            <w:szCs w:val="24"/>
          </w:rPr>
          <w:t>利用</w:t>
        </w:r>
      </w:ins>
      <w:proofErr w:type="spellStart"/>
      <w:r w:rsidRPr="00613174">
        <w:rPr>
          <w:rFonts w:eastAsia="標楷體"/>
          <w:sz w:val="24"/>
          <w:szCs w:val="24"/>
        </w:rPr>
        <w:t>SonarQube</w:t>
      </w:r>
      <w:proofErr w:type="spellEnd"/>
      <w:r w:rsidRPr="00613174">
        <w:rPr>
          <w:rFonts w:eastAsia="標楷體"/>
          <w:sz w:val="24"/>
          <w:szCs w:val="24"/>
        </w:rPr>
        <w:t>來檢測上面</w:t>
      </w:r>
      <w:del w:id="47" w:author="Glenn Hsu" w:date="2022-02-16T12:22:00Z">
        <w:r w:rsidRPr="00613174" w:rsidDel="00AB27AD">
          <w:rPr>
            <w:rFonts w:eastAsia="標楷體"/>
            <w:sz w:val="24"/>
            <w:szCs w:val="24"/>
          </w:rPr>
          <w:delText>提到</w:delText>
        </w:r>
      </w:del>
      <w:ins w:id="48" w:author="Glenn Hsu" w:date="2022-02-16T12:22:00Z">
        <w:r w:rsidR="00AB27AD">
          <w:rPr>
            <w:rFonts w:eastAsia="標楷體" w:hint="eastAsia"/>
            <w:sz w:val="24"/>
            <w:szCs w:val="24"/>
          </w:rPr>
          <w:t>所使用</w:t>
        </w:r>
      </w:ins>
      <w:r w:rsidRPr="00613174">
        <w:rPr>
          <w:rFonts w:eastAsia="標楷體"/>
          <w:sz w:val="24"/>
          <w:szCs w:val="24"/>
        </w:rPr>
        <w:t>的三項指標：安全性、可靠性以及可維護性。提升程式碼品質的部分，在檢測完後，系統會將可改進的部分標記起來，並提供範例給使用者參考，</w:t>
      </w:r>
      <w:proofErr w:type="gramStart"/>
      <w:r w:rsidRPr="00613174">
        <w:rPr>
          <w:rFonts w:eastAsia="標楷體"/>
          <w:sz w:val="24"/>
          <w:szCs w:val="24"/>
        </w:rPr>
        <w:t>此外，</w:t>
      </w:r>
      <w:proofErr w:type="gramEnd"/>
      <w:r w:rsidRPr="00613174">
        <w:rPr>
          <w:rFonts w:eastAsia="標楷體"/>
          <w:sz w:val="24"/>
          <w:szCs w:val="24"/>
        </w:rPr>
        <w:t>系統也會將每次結果紀錄下來，生成程式碼的品質曲線圖，以便了解學習狀況。</w:t>
      </w:r>
    </w:p>
    <w:p w14:paraId="30093A70" w14:textId="066B4667" w:rsidR="00377B16" w:rsidRPr="00613174" w:rsidDel="00AB27AD" w:rsidRDefault="00377B16" w:rsidP="00377B16">
      <w:pPr>
        <w:widowControl w:val="0"/>
        <w:pBdr>
          <w:top w:val="nil"/>
          <w:left w:val="nil"/>
          <w:bottom w:val="nil"/>
          <w:right w:val="nil"/>
          <w:between w:val="nil"/>
        </w:pBdr>
        <w:spacing w:after="40"/>
        <w:ind w:left="720" w:firstLine="580"/>
        <w:rPr>
          <w:del w:id="49" w:author="Glenn Hsu" w:date="2022-02-16T12:21:00Z"/>
          <w:rFonts w:eastAsia="標楷體"/>
          <w:sz w:val="24"/>
          <w:szCs w:val="24"/>
        </w:rPr>
      </w:pPr>
    </w:p>
    <w:p w14:paraId="2D323B78" w14:textId="2CB39160" w:rsidR="00CD4CEC" w:rsidRPr="00613174" w:rsidRDefault="00AE1376" w:rsidP="00AE1376">
      <w:pPr>
        <w:widowControl w:val="0"/>
        <w:pBdr>
          <w:top w:val="nil"/>
          <w:left w:val="nil"/>
          <w:bottom w:val="nil"/>
          <w:right w:val="nil"/>
          <w:between w:val="nil"/>
        </w:pBdr>
        <w:spacing w:after="40"/>
        <w:jc w:val="center"/>
        <w:rPr>
          <w:rFonts w:eastAsia="標楷體"/>
          <w:color w:val="000000"/>
          <w:sz w:val="32"/>
          <w:szCs w:val="32"/>
        </w:rPr>
      </w:pPr>
      <w:r w:rsidRPr="00613174">
        <w:rPr>
          <w:rFonts w:eastAsia="標楷體"/>
          <w:color w:val="000000"/>
          <w:sz w:val="32"/>
          <w:szCs w:val="32"/>
        </w:rPr>
        <w:t>(</w:t>
      </w:r>
      <w:r w:rsidR="00B32EB7" w:rsidRPr="00613174">
        <w:rPr>
          <w:rFonts w:eastAsia="標楷體"/>
          <w:color w:val="000000"/>
          <w:sz w:val="32"/>
          <w:szCs w:val="32"/>
        </w:rPr>
        <w:t>三</w:t>
      </w:r>
      <w:r w:rsidRPr="00613174">
        <w:rPr>
          <w:rFonts w:eastAsia="標楷體"/>
          <w:color w:val="000000"/>
          <w:sz w:val="32"/>
          <w:szCs w:val="32"/>
        </w:rPr>
        <w:t>)</w:t>
      </w:r>
      <w:r w:rsidR="006C20E6" w:rsidRPr="00613174">
        <w:rPr>
          <w:rFonts w:eastAsia="標楷體"/>
          <w:color w:val="000000"/>
          <w:sz w:val="32"/>
          <w:szCs w:val="32"/>
        </w:rPr>
        <w:t>文獻回顧與探討</w:t>
      </w:r>
    </w:p>
    <w:p w14:paraId="7B2040D5" w14:textId="11ACD6F4" w:rsidR="00CD4CEC" w:rsidRPr="00613174" w:rsidRDefault="006C20E6" w:rsidP="00CC79F0">
      <w:pPr>
        <w:ind w:firstLine="640"/>
        <w:jc w:val="both"/>
        <w:rPr>
          <w:rFonts w:eastAsia="標楷體"/>
          <w:color w:val="222222"/>
          <w:sz w:val="24"/>
          <w:szCs w:val="24"/>
          <w:highlight w:val="white"/>
        </w:rPr>
        <w:pPrChange w:id="50" w:author="Glenn Hsu" w:date="2022-02-16T12:24:00Z">
          <w:pPr>
            <w:ind w:firstLine="640"/>
          </w:pPr>
        </w:pPrChange>
      </w:pPr>
      <w:r w:rsidRPr="00613174">
        <w:rPr>
          <w:rFonts w:eastAsia="標楷體"/>
          <w:sz w:val="24"/>
          <w:szCs w:val="24"/>
        </w:rPr>
        <w:t>在</w:t>
      </w:r>
      <w:del w:id="51" w:author="Glenn Hsu" w:date="2022-02-16T12:25:00Z">
        <w:r w:rsidRPr="00613174" w:rsidDel="00CC79F0">
          <w:rPr>
            <w:rFonts w:eastAsia="標楷體"/>
            <w:sz w:val="24"/>
            <w:szCs w:val="24"/>
          </w:rPr>
          <w:delText>這個</w:delText>
        </w:r>
      </w:del>
      <w:ins w:id="52" w:author="Glenn Hsu" w:date="2022-02-16T12:25:00Z">
        <w:r w:rsidR="00CC79F0">
          <w:rPr>
            <w:rFonts w:eastAsia="標楷體" w:hint="eastAsia"/>
            <w:sz w:val="24"/>
            <w:szCs w:val="24"/>
          </w:rPr>
          <w:t>本</w:t>
        </w:r>
      </w:ins>
      <w:r w:rsidRPr="00613174">
        <w:rPr>
          <w:rFonts w:eastAsia="標楷體"/>
          <w:sz w:val="24"/>
          <w:szCs w:val="24"/>
        </w:rPr>
        <w:t>章節</w:t>
      </w:r>
      <w:ins w:id="53" w:author="Glenn Hsu" w:date="2022-02-16T12:25:00Z">
        <w:r w:rsidR="00CC79F0">
          <w:rPr>
            <w:rFonts w:eastAsia="標楷體" w:hint="eastAsia"/>
            <w:sz w:val="24"/>
            <w:szCs w:val="24"/>
          </w:rPr>
          <w:t>中，我們將針對相關的參考文獻及本計畫預計會使用到的開源工具進行介紹。</w:t>
        </w:r>
      </w:ins>
      <w:del w:id="54" w:author="Glenn Hsu" w:date="2022-02-16T12:26:00Z">
        <w:r w:rsidRPr="00613174" w:rsidDel="00CC79F0">
          <w:rPr>
            <w:rFonts w:eastAsia="標楷體"/>
            <w:sz w:val="24"/>
            <w:szCs w:val="24"/>
          </w:rPr>
          <w:delText>，我們會介紹在研究如何開發這套系統時所參考到的資料，會分成兩部分，參考文獻以及使用工具，</w:delText>
        </w:r>
      </w:del>
      <w:ins w:id="55" w:author="Glenn Hsu" w:date="2022-02-16T12:26:00Z">
        <w:r w:rsidR="00CC79F0">
          <w:rPr>
            <w:rFonts w:eastAsia="標楷體" w:hint="eastAsia"/>
            <w:sz w:val="24"/>
            <w:szCs w:val="24"/>
          </w:rPr>
          <w:t>在</w:t>
        </w:r>
      </w:ins>
      <w:r w:rsidRPr="00613174">
        <w:rPr>
          <w:rFonts w:eastAsia="標楷體"/>
          <w:sz w:val="24"/>
          <w:szCs w:val="24"/>
        </w:rPr>
        <w:t>參考文獻部分，我們參考了現有的程式批改系統</w:t>
      </w:r>
      <w:proofErr w:type="spellStart"/>
      <w:r w:rsidRPr="00613174">
        <w:rPr>
          <w:rFonts w:eastAsia="標楷體"/>
          <w:sz w:val="24"/>
          <w:szCs w:val="24"/>
        </w:rPr>
        <w:t>ProgEdu</w:t>
      </w:r>
      <w:proofErr w:type="spellEnd"/>
      <w:ins w:id="56" w:author="Glenn Hsu" w:date="2022-02-16T12:26:00Z">
        <w:r w:rsidR="00CC79F0">
          <w:rPr>
            <w:rFonts w:eastAsia="標楷體"/>
            <w:sz w:val="24"/>
            <w:szCs w:val="24"/>
          </w:rPr>
          <w:t>[1]</w:t>
        </w:r>
        <w:r w:rsidR="00CC79F0">
          <w:rPr>
            <w:rFonts w:eastAsia="標楷體" w:hint="eastAsia"/>
            <w:sz w:val="24"/>
            <w:szCs w:val="24"/>
          </w:rPr>
          <w:t>及</w:t>
        </w:r>
      </w:ins>
      <w:del w:id="57" w:author="Glenn Hsu" w:date="2022-02-16T12:26:00Z">
        <w:r w:rsidRPr="00613174" w:rsidDel="00CC79F0">
          <w:rPr>
            <w:rFonts w:eastAsia="標楷體" w:hint="eastAsia"/>
            <w:sz w:val="24"/>
            <w:szCs w:val="24"/>
          </w:rPr>
          <w:delText>，</w:delText>
        </w:r>
        <w:r w:rsidR="00CC79F0" w:rsidRPr="00613174" w:rsidDel="00CC79F0">
          <w:rPr>
            <w:rFonts w:eastAsia="標楷體" w:hint="eastAsia"/>
            <w:sz w:val="24"/>
            <w:szCs w:val="24"/>
          </w:rPr>
          <w:delText>參考了它們</w:delText>
        </w:r>
      </w:del>
      <w:ins w:id="58" w:author="Glenn Hsu" w:date="2022-02-16T12:26:00Z">
        <w:r w:rsidR="00CC79F0">
          <w:rPr>
            <w:rFonts w:eastAsia="標楷體" w:hint="eastAsia"/>
            <w:sz w:val="24"/>
            <w:szCs w:val="24"/>
          </w:rPr>
          <w:t>其</w:t>
        </w:r>
      </w:ins>
      <w:del w:id="59" w:author="Glenn Hsu" w:date="2022-02-16T12:26:00Z">
        <w:r w:rsidRPr="00613174" w:rsidDel="00CC79F0">
          <w:rPr>
            <w:rFonts w:eastAsia="標楷體"/>
            <w:sz w:val="24"/>
            <w:szCs w:val="24"/>
          </w:rPr>
          <w:delText>的</w:delText>
        </w:r>
      </w:del>
      <w:r w:rsidRPr="00613174">
        <w:rPr>
          <w:rFonts w:eastAsia="標楷體"/>
          <w:sz w:val="24"/>
          <w:szCs w:val="24"/>
        </w:rPr>
        <w:t>系統架設方式，</w:t>
      </w:r>
      <w:ins w:id="60" w:author="Glenn Hsu" w:date="2022-02-16T12:27:00Z">
        <w:r w:rsidR="00CC79F0">
          <w:rPr>
            <w:rFonts w:eastAsia="標楷體" w:hint="eastAsia"/>
            <w:sz w:val="24"/>
            <w:szCs w:val="24"/>
          </w:rPr>
          <w:t>並預計於本計畫中，</w:t>
        </w:r>
      </w:ins>
      <w:r w:rsidRPr="00613174">
        <w:rPr>
          <w:rFonts w:eastAsia="標楷體"/>
          <w:sz w:val="24"/>
          <w:szCs w:val="24"/>
        </w:rPr>
        <w:t>使用</w:t>
      </w:r>
      <w:proofErr w:type="spellStart"/>
      <w:r w:rsidRPr="00613174">
        <w:rPr>
          <w:rFonts w:eastAsia="標楷體"/>
          <w:sz w:val="24"/>
          <w:szCs w:val="24"/>
        </w:rPr>
        <w:t>Git</w:t>
      </w:r>
      <w:proofErr w:type="spellEnd"/>
      <w:r w:rsidRPr="00613174">
        <w:rPr>
          <w:rFonts w:eastAsia="標楷體"/>
          <w:sz w:val="24"/>
          <w:szCs w:val="24"/>
        </w:rPr>
        <w:t>作為學生繳交程式碼的工具，並且加入持續整合</w:t>
      </w:r>
      <w:r w:rsidRPr="00613174">
        <w:rPr>
          <w:rFonts w:eastAsia="標楷體"/>
          <w:sz w:val="24"/>
          <w:szCs w:val="24"/>
        </w:rPr>
        <w:t>(CI)</w:t>
      </w:r>
      <w:r w:rsidRPr="00613174">
        <w:rPr>
          <w:rFonts w:eastAsia="標楷體"/>
          <w:sz w:val="24"/>
          <w:szCs w:val="24"/>
        </w:rPr>
        <w:t>軟體</w:t>
      </w:r>
      <w:r w:rsidRPr="00613174">
        <w:rPr>
          <w:rFonts w:eastAsia="標楷體"/>
          <w:sz w:val="24"/>
          <w:szCs w:val="24"/>
        </w:rPr>
        <w:t>Jenkins</w:t>
      </w:r>
      <w:r w:rsidRPr="00613174">
        <w:rPr>
          <w:rFonts w:eastAsia="標楷體"/>
          <w:sz w:val="24"/>
          <w:szCs w:val="24"/>
        </w:rPr>
        <w:t>，讓我們能即時</w:t>
      </w:r>
      <w:r w:rsidRPr="00613174">
        <w:rPr>
          <w:rFonts w:eastAsia="標楷體"/>
          <w:color w:val="202122"/>
          <w:sz w:val="24"/>
          <w:szCs w:val="24"/>
          <w:highlight w:val="white"/>
        </w:rPr>
        <w:t>構建</w:t>
      </w:r>
      <w:r w:rsidRPr="00613174">
        <w:rPr>
          <w:rFonts w:eastAsia="標楷體"/>
          <w:sz w:val="24"/>
          <w:szCs w:val="24"/>
        </w:rPr>
        <w:t>並檢測學生繳交的程式碼。在品質檢測的部分，</w:t>
      </w:r>
      <w:del w:id="61" w:author="Glenn Hsu" w:date="2022-02-16T12:27:00Z">
        <w:r w:rsidRPr="00613174" w:rsidDel="00CC79F0">
          <w:rPr>
            <w:rFonts w:eastAsia="標楷體"/>
            <w:sz w:val="24"/>
            <w:szCs w:val="24"/>
          </w:rPr>
          <w:delText>不像</w:delText>
        </w:r>
        <w:r w:rsidRPr="00613174" w:rsidDel="00CC79F0">
          <w:rPr>
            <w:rFonts w:eastAsia="標楷體"/>
            <w:sz w:val="24"/>
            <w:szCs w:val="24"/>
          </w:rPr>
          <w:delText>ProgEdu</w:delText>
        </w:r>
        <w:r w:rsidRPr="00613174" w:rsidDel="00CC79F0">
          <w:rPr>
            <w:rFonts w:eastAsia="標楷體"/>
            <w:sz w:val="24"/>
            <w:szCs w:val="24"/>
          </w:rPr>
          <w:delText>只檢查程式碼有無正確縮排及註解</w:delText>
        </w:r>
        <w:r w:rsidRPr="00613174" w:rsidDel="00CC79F0">
          <w:rPr>
            <w:rFonts w:eastAsia="標楷體"/>
            <w:color w:val="222222"/>
            <w:sz w:val="24"/>
            <w:szCs w:val="24"/>
            <w:highlight w:val="white"/>
          </w:rPr>
          <w:delText>，</w:delText>
        </w:r>
      </w:del>
      <w:ins w:id="62" w:author="Glenn Hsu" w:date="2022-02-16T12:27:00Z">
        <w:r w:rsidR="00CC79F0">
          <w:rPr>
            <w:rFonts w:eastAsia="標楷體" w:hint="eastAsia"/>
            <w:color w:val="222222"/>
            <w:sz w:val="24"/>
            <w:szCs w:val="24"/>
            <w:highlight w:val="white"/>
          </w:rPr>
          <w:t>亦</w:t>
        </w:r>
      </w:ins>
      <w:r w:rsidRPr="00613174">
        <w:rPr>
          <w:rFonts w:eastAsia="標楷體"/>
          <w:color w:val="222222"/>
          <w:sz w:val="24"/>
          <w:szCs w:val="24"/>
          <w:highlight w:val="white"/>
        </w:rPr>
        <w:t>會</w:t>
      </w:r>
      <w:r w:rsidRPr="00613174">
        <w:rPr>
          <w:rFonts w:eastAsia="標楷體"/>
          <w:sz w:val="24"/>
          <w:szCs w:val="24"/>
        </w:rPr>
        <w:t>再加入更多的品質檢測項目</w:t>
      </w:r>
      <w:del w:id="63" w:author="Glenn Hsu" w:date="2022-02-16T12:28:00Z">
        <w:r w:rsidRPr="00613174" w:rsidDel="00CC79F0">
          <w:rPr>
            <w:rFonts w:eastAsia="標楷體"/>
            <w:sz w:val="24"/>
            <w:szCs w:val="24"/>
          </w:rPr>
          <w:delText>，</w:delText>
        </w:r>
      </w:del>
      <w:ins w:id="64" w:author="Glenn Hsu" w:date="2022-02-16T12:28:00Z">
        <w:r w:rsidR="00CC79F0">
          <w:rPr>
            <w:rFonts w:eastAsia="標楷體" w:hint="eastAsia"/>
            <w:sz w:val="24"/>
            <w:szCs w:val="24"/>
          </w:rPr>
          <w:t>。</w:t>
        </w:r>
      </w:ins>
      <w:del w:id="65" w:author="Glenn Hsu" w:date="2022-02-16T12:28:00Z">
        <w:r w:rsidRPr="00613174" w:rsidDel="00CC79F0">
          <w:rPr>
            <w:rFonts w:eastAsia="標楷體"/>
            <w:sz w:val="24"/>
            <w:szCs w:val="24"/>
          </w:rPr>
          <w:delText>這個</w:delText>
        </w:r>
      </w:del>
      <w:ins w:id="66" w:author="Glenn Hsu" w:date="2022-02-16T12:28:00Z">
        <w:r w:rsidR="00CC79F0">
          <w:rPr>
            <w:rFonts w:eastAsia="標楷體" w:hint="eastAsia"/>
            <w:sz w:val="24"/>
            <w:szCs w:val="24"/>
          </w:rPr>
          <w:t>此</w:t>
        </w:r>
      </w:ins>
      <w:r w:rsidRPr="00613174">
        <w:rPr>
          <w:rFonts w:eastAsia="標楷體"/>
          <w:sz w:val="24"/>
          <w:szCs w:val="24"/>
        </w:rPr>
        <w:t>部份我們參考了</w:t>
      </w:r>
      <w:r w:rsidRPr="00613174">
        <w:rPr>
          <w:rFonts w:eastAsia="標楷體"/>
          <w:sz w:val="24"/>
          <w:szCs w:val="24"/>
        </w:rPr>
        <w:t>CISQ - ISO/IEC 5055</w:t>
      </w:r>
      <w:r w:rsidRPr="00613174">
        <w:rPr>
          <w:rFonts w:eastAsia="標楷體"/>
          <w:sz w:val="24"/>
          <w:szCs w:val="24"/>
        </w:rPr>
        <w:t>，針對程式的安全性、可靠性以及可維護性進行評量。針對這三項性質，系統能透過</w:t>
      </w:r>
      <w:proofErr w:type="spellStart"/>
      <w:r w:rsidRPr="00613174">
        <w:rPr>
          <w:rFonts w:eastAsia="標楷體"/>
          <w:sz w:val="24"/>
          <w:szCs w:val="24"/>
        </w:rPr>
        <w:t>SonarQube</w:t>
      </w:r>
      <w:proofErr w:type="spellEnd"/>
      <w:r w:rsidRPr="00613174">
        <w:rPr>
          <w:rFonts w:eastAsia="標楷體"/>
          <w:sz w:val="24"/>
          <w:szCs w:val="24"/>
        </w:rPr>
        <w:t>檢測，並且針對特定的檢測結果能產生可直接供使用者使用的建議程式碼，這個部分參考了</w:t>
      </w:r>
      <w:r w:rsidRPr="00613174">
        <w:rPr>
          <w:rFonts w:eastAsia="標楷體"/>
          <w:sz w:val="24"/>
          <w:szCs w:val="24"/>
          <w:highlight w:val="white"/>
        </w:rPr>
        <w:t>Diego</w:t>
      </w:r>
      <w:ins w:id="67" w:author="Glenn Hsu" w:date="2022-02-16T12:28:00Z">
        <w:r w:rsidR="00CC79F0">
          <w:rPr>
            <w:rFonts w:eastAsia="標楷體" w:hint="eastAsia"/>
            <w:sz w:val="24"/>
            <w:szCs w:val="24"/>
            <w:highlight w:val="white"/>
          </w:rPr>
          <w:t>[4]</w:t>
        </w:r>
        <w:r w:rsidR="00CC79F0">
          <w:rPr>
            <w:rFonts w:eastAsia="標楷體" w:hint="eastAsia"/>
            <w:sz w:val="24"/>
            <w:szCs w:val="24"/>
            <w:highlight w:val="white"/>
          </w:rPr>
          <w:t>等人所提出的研究</w:t>
        </w:r>
      </w:ins>
      <w:del w:id="68" w:author="Glenn Hsu" w:date="2022-02-16T12:28:00Z">
        <w:r w:rsidRPr="00613174" w:rsidDel="00CC79F0">
          <w:rPr>
            <w:rFonts w:eastAsia="標楷體"/>
            <w:sz w:val="24"/>
            <w:szCs w:val="24"/>
            <w:highlight w:val="white"/>
          </w:rPr>
          <w:delText xml:space="preserve"> Marcilio, Carlo Alberto Furia, Rodrigo Bonifacio, and Gustavo Pinto </w:delText>
        </w:r>
        <w:r w:rsidRPr="00613174" w:rsidDel="00CC79F0">
          <w:rPr>
            <w:rFonts w:eastAsia="標楷體"/>
            <w:sz w:val="24"/>
            <w:szCs w:val="24"/>
            <w:highlight w:val="white"/>
          </w:rPr>
          <w:delText>提出的論文</w:delText>
        </w:r>
        <w:r w:rsidRPr="00613174" w:rsidDel="00CC79F0">
          <w:rPr>
            <w:rFonts w:eastAsia="標楷體"/>
            <w:sz w:val="24"/>
            <w:szCs w:val="24"/>
            <w:highlight w:val="white"/>
          </w:rPr>
          <w:delText>[4]</w:delText>
        </w:r>
      </w:del>
      <w:r w:rsidRPr="00613174">
        <w:rPr>
          <w:rFonts w:eastAsia="標楷體"/>
          <w:sz w:val="24"/>
          <w:szCs w:val="24"/>
        </w:rPr>
        <w:t>。在老師出題方面，</w:t>
      </w:r>
      <w:ins w:id="69" w:author="Glenn Hsu" w:date="2022-02-16T12:28:00Z">
        <w:r w:rsidR="00CC79F0">
          <w:rPr>
            <w:rFonts w:eastAsia="標楷體" w:hint="eastAsia"/>
            <w:sz w:val="24"/>
            <w:szCs w:val="24"/>
          </w:rPr>
          <w:t>預期</w:t>
        </w:r>
      </w:ins>
      <w:ins w:id="70" w:author="Glenn Hsu" w:date="2022-02-16T12:29:00Z">
        <w:r w:rsidR="00CC79F0">
          <w:rPr>
            <w:rFonts w:eastAsia="標楷體" w:hint="eastAsia"/>
            <w:sz w:val="24"/>
            <w:szCs w:val="24"/>
          </w:rPr>
          <w:t>將</w:t>
        </w:r>
      </w:ins>
      <w:r w:rsidRPr="00613174">
        <w:rPr>
          <w:rFonts w:eastAsia="標楷體"/>
          <w:sz w:val="24"/>
          <w:szCs w:val="24"/>
        </w:rPr>
        <w:t>使用</w:t>
      </w:r>
      <w:del w:id="71" w:author="Glenn Hsu" w:date="2022-02-16T12:29:00Z">
        <w:r w:rsidRPr="00613174" w:rsidDel="00CC79F0">
          <w:rPr>
            <w:rFonts w:eastAsia="標楷體"/>
            <w:sz w:val="24"/>
            <w:szCs w:val="24"/>
          </w:rPr>
          <w:lastRenderedPageBreak/>
          <w:delText>到了</w:delText>
        </w:r>
      </w:del>
      <w:r w:rsidRPr="00613174">
        <w:rPr>
          <w:rFonts w:eastAsia="標楷體"/>
          <w:color w:val="222222"/>
          <w:sz w:val="24"/>
          <w:szCs w:val="24"/>
          <w:highlight w:val="white"/>
        </w:rPr>
        <w:t>SCORM[5]</w:t>
      </w:r>
      <w:r w:rsidRPr="00613174">
        <w:rPr>
          <w:rFonts w:eastAsia="標楷體"/>
          <w:color w:val="222222"/>
          <w:sz w:val="24"/>
          <w:szCs w:val="24"/>
          <w:highlight w:val="white"/>
        </w:rPr>
        <w:t>規格一致化的概念，</w:t>
      </w:r>
      <w:del w:id="72" w:author="Glenn Hsu" w:date="2022-02-16T12:29:00Z">
        <w:r w:rsidRPr="00613174" w:rsidDel="00CC79F0">
          <w:rPr>
            <w:rFonts w:eastAsia="標楷體"/>
            <w:color w:val="222222"/>
            <w:sz w:val="24"/>
            <w:szCs w:val="24"/>
            <w:highlight w:val="white"/>
          </w:rPr>
          <w:delText>目標</w:delText>
        </w:r>
      </w:del>
      <w:r w:rsidRPr="00613174">
        <w:rPr>
          <w:rFonts w:eastAsia="標楷體"/>
          <w:color w:val="222222"/>
          <w:sz w:val="24"/>
          <w:szCs w:val="24"/>
          <w:highlight w:val="white"/>
        </w:rPr>
        <w:t>建立一個能匯入匯出系統的題庫，方便老師出題。使用工具的部分，</w:t>
      </w:r>
      <w:ins w:id="73" w:author="Glenn Hsu" w:date="2022-02-16T12:29:00Z">
        <w:r w:rsidR="00CC79F0">
          <w:rPr>
            <w:rFonts w:eastAsia="標楷體" w:hint="eastAsia"/>
            <w:color w:val="222222"/>
            <w:sz w:val="24"/>
            <w:szCs w:val="24"/>
            <w:highlight w:val="white"/>
          </w:rPr>
          <w:t>將</w:t>
        </w:r>
      </w:ins>
      <w:r w:rsidRPr="00613174">
        <w:rPr>
          <w:rFonts w:eastAsia="標楷體"/>
          <w:color w:val="222222"/>
          <w:sz w:val="24"/>
          <w:szCs w:val="24"/>
          <w:highlight w:val="white"/>
        </w:rPr>
        <w:t>會在下方與上面提到的參考文獻一同介紹。</w:t>
      </w:r>
    </w:p>
    <w:p w14:paraId="614D606C" w14:textId="77777777" w:rsidR="00CD4CEC" w:rsidRPr="00CC79F0" w:rsidRDefault="00CD4CEC" w:rsidP="00377B16">
      <w:pPr>
        <w:rPr>
          <w:rFonts w:eastAsia="標楷體"/>
          <w:sz w:val="24"/>
          <w:szCs w:val="24"/>
          <w:rPrChange w:id="74" w:author="Glenn Hsu" w:date="2022-02-16T12:29:00Z">
            <w:rPr>
              <w:rFonts w:eastAsia="標楷體"/>
              <w:sz w:val="24"/>
              <w:szCs w:val="24"/>
            </w:rPr>
          </w:rPrChange>
        </w:rPr>
      </w:pPr>
    </w:p>
    <w:p w14:paraId="7078FFC6" w14:textId="275864B0" w:rsidR="00CD4CEC" w:rsidRPr="00613174" w:rsidRDefault="006C20E6" w:rsidP="006C20E6">
      <w:pPr>
        <w:widowControl w:val="0"/>
        <w:pBdr>
          <w:top w:val="nil"/>
          <w:left w:val="nil"/>
          <w:bottom w:val="nil"/>
          <w:right w:val="nil"/>
          <w:between w:val="nil"/>
        </w:pBdr>
        <w:spacing w:after="40"/>
        <w:jc w:val="center"/>
        <w:rPr>
          <w:rFonts w:eastAsia="標楷體"/>
          <w:sz w:val="32"/>
          <w:szCs w:val="32"/>
        </w:rPr>
      </w:pPr>
      <w:r w:rsidRPr="00613174">
        <w:rPr>
          <w:rFonts w:eastAsia="標楷體"/>
          <w:sz w:val="32"/>
          <w:szCs w:val="32"/>
        </w:rPr>
        <w:t>3-1.</w:t>
      </w:r>
      <w:r w:rsidRPr="00613174">
        <w:rPr>
          <w:rFonts w:eastAsia="標楷體"/>
          <w:sz w:val="32"/>
          <w:szCs w:val="32"/>
        </w:rPr>
        <w:t>參考文獻回顧</w:t>
      </w:r>
    </w:p>
    <w:p w14:paraId="6CF94863" w14:textId="3D42B114" w:rsidR="00CD4CEC" w:rsidRPr="00106740" w:rsidRDefault="00AE1376" w:rsidP="00106740">
      <w:pPr>
        <w:pStyle w:val="a5"/>
        <w:widowControl w:val="0"/>
        <w:numPr>
          <w:ilvl w:val="0"/>
          <w:numId w:val="5"/>
        </w:numPr>
        <w:pBdr>
          <w:top w:val="nil"/>
          <w:left w:val="nil"/>
          <w:bottom w:val="nil"/>
          <w:right w:val="nil"/>
          <w:between w:val="nil"/>
        </w:pBdr>
        <w:spacing w:after="40"/>
        <w:ind w:leftChars="0"/>
        <w:jc w:val="both"/>
        <w:rPr>
          <w:rFonts w:eastAsia="標楷體"/>
          <w:color w:val="000000"/>
          <w:sz w:val="24"/>
          <w:szCs w:val="24"/>
          <w:rPrChange w:id="75" w:author="Glenn Hsu" w:date="2022-02-16T12:30:00Z">
            <w:rPr/>
          </w:rPrChange>
        </w:rPr>
        <w:pPrChange w:id="76" w:author="Glenn Hsu" w:date="2022-02-16T12:30:00Z">
          <w:pPr>
            <w:widowControl w:val="0"/>
            <w:pBdr>
              <w:top w:val="nil"/>
              <w:left w:val="nil"/>
              <w:bottom w:val="nil"/>
              <w:right w:val="nil"/>
              <w:between w:val="nil"/>
            </w:pBdr>
            <w:spacing w:after="40"/>
            <w:ind w:firstLine="720"/>
          </w:pPr>
        </w:pPrChange>
      </w:pPr>
      <w:del w:id="77" w:author="Glenn Hsu" w:date="2022-02-16T12:30:00Z">
        <w:r w:rsidRPr="00106740" w:rsidDel="00106740">
          <w:rPr>
            <w:rFonts w:eastAsia="標楷體"/>
            <w:color w:val="000000"/>
            <w:sz w:val="24"/>
            <w:szCs w:val="24"/>
            <w:rPrChange w:id="78" w:author="Glenn Hsu" w:date="2022-02-16T12:30:00Z">
              <w:rPr/>
            </w:rPrChange>
          </w:rPr>
          <w:delText>(1)</w:delText>
        </w:r>
      </w:del>
      <w:proofErr w:type="spellStart"/>
      <w:r w:rsidR="006C20E6" w:rsidRPr="00106740">
        <w:rPr>
          <w:rFonts w:eastAsia="標楷體"/>
          <w:color w:val="000000"/>
          <w:sz w:val="24"/>
          <w:szCs w:val="24"/>
          <w:rPrChange w:id="79" w:author="Glenn Hsu" w:date="2022-02-16T12:30:00Z">
            <w:rPr/>
          </w:rPrChange>
        </w:rPr>
        <w:t>ProgEdu</w:t>
      </w:r>
      <w:proofErr w:type="spellEnd"/>
      <w:r w:rsidR="006C20E6" w:rsidRPr="00106740">
        <w:rPr>
          <w:rFonts w:eastAsia="標楷體"/>
          <w:color w:val="000000"/>
          <w:sz w:val="24"/>
          <w:szCs w:val="24"/>
          <w:rPrChange w:id="80" w:author="Glenn Hsu" w:date="2022-02-16T12:30:00Z">
            <w:rPr/>
          </w:rPrChange>
        </w:rPr>
        <w:t>：</w:t>
      </w:r>
      <w:r w:rsidR="006C20E6" w:rsidRPr="00106740">
        <w:rPr>
          <w:rFonts w:eastAsia="標楷體"/>
          <w:color w:val="000000"/>
          <w:sz w:val="24"/>
          <w:szCs w:val="24"/>
          <w:rPrChange w:id="81" w:author="Glenn Hsu" w:date="2022-02-16T12:30:00Z">
            <w:rPr/>
          </w:rPrChange>
        </w:rPr>
        <w:t>[1]</w:t>
      </w:r>
      <w:r w:rsidR="006C20E6" w:rsidRPr="00106740">
        <w:rPr>
          <w:rFonts w:eastAsia="標楷體"/>
          <w:color w:val="000000"/>
          <w:sz w:val="24"/>
          <w:szCs w:val="24"/>
          <w:rPrChange w:id="82" w:author="Glenn Hsu" w:date="2022-02-16T12:30:00Z">
            <w:rPr/>
          </w:rPrChange>
        </w:rPr>
        <w:t>是一套能自動檢查、編譯、單元測試的系統，並提供</w:t>
      </w:r>
      <w:proofErr w:type="spellStart"/>
      <w:r w:rsidR="006C20E6" w:rsidRPr="00106740">
        <w:rPr>
          <w:rFonts w:eastAsia="標楷體"/>
          <w:color w:val="000000"/>
          <w:sz w:val="24"/>
          <w:szCs w:val="24"/>
          <w:rPrChange w:id="83" w:author="Glenn Hsu" w:date="2022-02-16T12:30:00Z">
            <w:rPr/>
          </w:rPrChange>
        </w:rPr>
        <w:t>Checkstyle</w:t>
      </w:r>
      <w:proofErr w:type="spellEnd"/>
      <w:r w:rsidR="006C20E6" w:rsidRPr="00106740">
        <w:rPr>
          <w:rFonts w:eastAsia="標楷體"/>
          <w:color w:val="000000"/>
          <w:sz w:val="24"/>
          <w:szCs w:val="24"/>
          <w:rPrChange w:id="84" w:author="Glenn Hsu" w:date="2022-02-16T12:30:00Z">
            <w:rPr/>
          </w:rPrChange>
        </w:rPr>
        <w:t>、</w:t>
      </w:r>
      <w:r w:rsidR="006C20E6" w:rsidRPr="00106740">
        <w:rPr>
          <w:rFonts w:eastAsia="標楷體"/>
          <w:color w:val="000000"/>
          <w:sz w:val="24"/>
          <w:szCs w:val="24"/>
          <w:rPrChange w:id="85" w:author="Glenn Hsu" w:date="2022-02-16T12:30:00Z">
            <w:rPr/>
          </w:rPrChange>
        </w:rPr>
        <w:t>Unit test</w:t>
      </w:r>
      <w:r w:rsidR="006C20E6" w:rsidRPr="00106740">
        <w:rPr>
          <w:rFonts w:eastAsia="標楷體"/>
          <w:color w:val="000000"/>
          <w:sz w:val="24"/>
          <w:szCs w:val="24"/>
          <w:rPrChange w:id="86" w:author="Glenn Hsu" w:date="2022-02-16T12:30:00Z">
            <w:rPr/>
          </w:rPrChange>
        </w:rPr>
        <w:t>等程式碼的檢驗結果，並將結果呈現在儀表板</w:t>
      </w:r>
      <w:r w:rsidR="006C20E6" w:rsidRPr="00106740">
        <w:rPr>
          <w:rFonts w:eastAsia="標楷體"/>
          <w:color w:val="000000"/>
          <w:sz w:val="24"/>
          <w:szCs w:val="24"/>
          <w:rPrChange w:id="87" w:author="Glenn Hsu" w:date="2022-02-16T12:30:00Z">
            <w:rPr/>
          </w:rPrChange>
        </w:rPr>
        <w:t>(</w:t>
      </w:r>
      <w:r w:rsidR="006C20E6" w:rsidRPr="00106740">
        <w:rPr>
          <w:rFonts w:eastAsia="標楷體"/>
          <w:color w:val="000000"/>
          <w:sz w:val="24"/>
          <w:szCs w:val="24"/>
          <w:rPrChange w:id="88" w:author="Glenn Hsu" w:date="2022-02-16T12:30:00Z">
            <w:rPr/>
          </w:rPrChange>
        </w:rPr>
        <w:t>圖一</w:t>
      </w:r>
      <w:r w:rsidR="006C20E6" w:rsidRPr="00106740">
        <w:rPr>
          <w:rFonts w:eastAsia="標楷體"/>
          <w:color w:val="000000"/>
          <w:sz w:val="24"/>
          <w:szCs w:val="24"/>
          <w:rPrChange w:id="89" w:author="Glenn Hsu" w:date="2022-02-16T12:30:00Z">
            <w:rPr/>
          </w:rPrChange>
        </w:rPr>
        <w:t>)</w:t>
      </w:r>
      <w:r w:rsidR="006C20E6" w:rsidRPr="00106740">
        <w:rPr>
          <w:rFonts w:eastAsia="標楷體"/>
          <w:color w:val="000000"/>
          <w:sz w:val="24"/>
          <w:szCs w:val="24"/>
          <w:rPrChange w:id="90" w:author="Glenn Hsu" w:date="2022-02-16T12:30:00Z">
            <w:rPr/>
          </w:rPrChange>
        </w:rPr>
        <w:t>供老師和學生檢視。</w:t>
      </w:r>
    </w:p>
    <w:p w14:paraId="325AE8BD" w14:textId="77777777" w:rsidR="00CD4CEC" w:rsidRPr="00613174" w:rsidRDefault="006C20E6" w:rsidP="006C20E6">
      <w:pPr>
        <w:widowControl w:val="0"/>
        <w:pBdr>
          <w:top w:val="nil"/>
          <w:left w:val="nil"/>
          <w:bottom w:val="nil"/>
          <w:right w:val="nil"/>
          <w:between w:val="nil"/>
        </w:pBdr>
        <w:spacing w:after="40"/>
        <w:jc w:val="center"/>
        <w:rPr>
          <w:rFonts w:eastAsia="標楷體"/>
          <w:sz w:val="24"/>
          <w:szCs w:val="24"/>
        </w:rPr>
      </w:pPr>
      <w:r w:rsidRPr="00613174">
        <w:rPr>
          <w:rFonts w:eastAsia="標楷體"/>
          <w:noProof/>
          <w:sz w:val="24"/>
          <w:szCs w:val="24"/>
        </w:rPr>
        <w:drawing>
          <wp:inline distT="114300" distB="114300" distL="114300" distR="114300" wp14:anchorId="3F2D7838" wp14:editId="7A03E2A1">
            <wp:extent cx="5219700" cy="261366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220075" cy="2613848"/>
                    </a:xfrm>
                    <a:prstGeom prst="rect">
                      <a:avLst/>
                    </a:prstGeom>
                    <a:ln/>
                  </pic:spPr>
                </pic:pic>
              </a:graphicData>
            </a:graphic>
          </wp:inline>
        </w:drawing>
      </w:r>
    </w:p>
    <w:p w14:paraId="53596EC7" w14:textId="783036C4" w:rsidR="00CD4CEC" w:rsidRPr="00613174" w:rsidRDefault="006C20E6" w:rsidP="006C20E6">
      <w:pPr>
        <w:widowControl w:val="0"/>
        <w:pBdr>
          <w:top w:val="nil"/>
          <w:left w:val="nil"/>
          <w:bottom w:val="nil"/>
          <w:right w:val="nil"/>
          <w:between w:val="nil"/>
        </w:pBdr>
        <w:spacing w:after="40"/>
        <w:ind w:firstLine="720"/>
        <w:jc w:val="center"/>
        <w:rPr>
          <w:rFonts w:eastAsia="標楷體"/>
          <w:sz w:val="24"/>
          <w:szCs w:val="24"/>
        </w:rPr>
      </w:pPr>
      <w:r w:rsidRPr="00613174">
        <w:rPr>
          <w:rFonts w:eastAsia="標楷體"/>
          <w:sz w:val="24"/>
          <w:szCs w:val="24"/>
        </w:rPr>
        <w:t xml:space="preserve"> </w:t>
      </w:r>
      <w:r w:rsidRPr="00613174">
        <w:rPr>
          <w:rFonts w:eastAsia="標楷體"/>
          <w:sz w:val="24"/>
          <w:szCs w:val="24"/>
        </w:rPr>
        <w:t>圖一</w:t>
      </w:r>
      <w:r w:rsidRPr="00613174">
        <w:rPr>
          <w:rFonts w:eastAsia="標楷體"/>
          <w:sz w:val="24"/>
          <w:szCs w:val="24"/>
        </w:rPr>
        <w:t xml:space="preserve"> </w:t>
      </w:r>
      <w:proofErr w:type="spellStart"/>
      <w:r w:rsidRPr="00613174">
        <w:rPr>
          <w:rFonts w:eastAsia="標楷體"/>
          <w:sz w:val="24"/>
          <w:szCs w:val="24"/>
        </w:rPr>
        <w:t>ProgEdu</w:t>
      </w:r>
      <w:proofErr w:type="spellEnd"/>
      <w:r w:rsidRPr="00613174">
        <w:rPr>
          <w:rFonts w:eastAsia="標楷體"/>
          <w:sz w:val="24"/>
          <w:szCs w:val="24"/>
        </w:rPr>
        <w:t>將各個學生的各個作業之狀態顯示在儀表板</w:t>
      </w:r>
    </w:p>
    <w:p w14:paraId="28FB9A57" w14:textId="463A92F0" w:rsidR="00CD4CEC" w:rsidRPr="00106740" w:rsidDel="00106740" w:rsidRDefault="00AE1376" w:rsidP="00C13965">
      <w:pPr>
        <w:pStyle w:val="a5"/>
        <w:widowControl w:val="0"/>
        <w:numPr>
          <w:ilvl w:val="0"/>
          <w:numId w:val="5"/>
        </w:numPr>
        <w:pBdr>
          <w:top w:val="nil"/>
          <w:left w:val="nil"/>
          <w:bottom w:val="nil"/>
          <w:right w:val="nil"/>
          <w:between w:val="nil"/>
        </w:pBdr>
        <w:spacing w:after="40"/>
        <w:ind w:leftChars="0"/>
        <w:rPr>
          <w:del w:id="91" w:author="Glenn Hsu" w:date="2022-02-16T12:30:00Z"/>
          <w:rFonts w:eastAsia="標楷體"/>
          <w:color w:val="333333"/>
          <w:sz w:val="24"/>
          <w:szCs w:val="24"/>
          <w:highlight w:val="white"/>
          <w:rPrChange w:id="92" w:author="Glenn Hsu" w:date="2022-02-16T12:30:00Z">
            <w:rPr>
              <w:del w:id="93" w:author="Glenn Hsu" w:date="2022-02-16T12:30:00Z"/>
              <w:highlight w:val="white"/>
            </w:rPr>
          </w:rPrChange>
        </w:rPr>
        <w:pPrChange w:id="94" w:author="Glenn Hsu" w:date="2022-02-16T12:30:00Z">
          <w:pPr>
            <w:widowControl w:val="0"/>
            <w:pBdr>
              <w:top w:val="nil"/>
              <w:left w:val="nil"/>
              <w:bottom w:val="nil"/>
              <w:right w:val="nil"/>
              <w:between w:val="nil"/>
            </w:pBdr>
            <w:spacing w:after="40"/>
            <w:ind w:firstLine="720"/>
          </w:pPr>
        </w:pPrChange>
      </w:pPr>
      <w:del w:id="95" w:author="Glenn Hsu" w:date="2022-02-16T12:30:00Z">
        <w:r w:rsidRPr="00106740" w:rsidDel="00106740">
          <w:rPr>
            <w:rFonts w:eastAsia="標楷體"/>
            <w:color w:val="000000"/>
            <w:sz w:val="24"/>
            <w:szCs w:val="24"/>
            <w:rPrChange w:id="96" w:author="Glenn Hsu" w:date="2022-02-16T12:30:00Z">
              <w:rPr>
                <w:color w:val="000000"/>
              </w:rPr>
            </w:rPrChange>
          </w:rPr>
          <w:delText>(2)</w:delText>
        </w:r>
      </w:del>
      <w:r w:rsidR="006C20E6" w:rsidRPr="00106740">
        <w:rPr>
          <w:rFonts w:eastAsia="標楷體"/>
          <w:color w:val="000000"/>
          <w:sz w:val="24"/>
          <w:szCs w:val="24"/>
          <w:rPrChange w:id="97" w:author="Glenn Hsu" w:date="2022-02-16T12:30:00Z">
            <w:rPr>
              <w:color w:val="000000"/>
            </w:rPr>
          </w:rPrChange>
        </w:rPr>
        <w:t>CISQ - ISO/IEC 5055:[3]</w:t>
      </w:r>
      <w:r w:rsidR="006C20E6" w:rsidRPr="00106740">
        <w:rPr>
          <w:rFonts w:eastAsia="標楷體"/>
          <w:color w:val="333333"/>
          <w:sz w:val="24"/>
          <w:szCs w:val="24"/>
          <w:highlight w:val="white"/>
          <w:rPrChange w:id="98" w:author="Glenn Hsu" w:date="2022-02-16T12:30:00Z">
            <w:rPr>
              <w:highlight w:val="white"/>
            </w:rPr>
          </w:rPrChange>
        </w:rPr>
        <w:t>根據四個關鍵因素來衡量軟體產品的內部結構：</w:t>
      </w:r>
      <w:r w:rsidR="006C20E6" w:rsidRPr="00106740">
        <w:rPr>
          <w:rFonts w:eastAsia="標楷體"/>
          <w:color w:val="333333"/>
          <w:sz w:val="24"/>
          <w:szCs w:val="24"/>
          <w:highlight w:val="white"/>
          <w:rPrChange w:id="99" w:author="Glenn Hsu" w:date="2022-02-16T12:30:00Z">
            <w:rPr>
              <w:highlight w:val="white"/>
            </w:rPr>
          </w:rPrChange>
        </w:rPr>
        <w:t xml:space="preserve">    </w:t>
      </w:r>
      <w:r w:rsidR="006C20E6" w:rsidRPr="00106740">
        <w:rPr>
          <w:rFonts w:eastAsia="標楷體"/>
          <w:color w:val="333333"/>
          <w:sz w:val="24"/>
          <w:szCs w:val="24"/>
          <w:highlight w:val="white"/>
          <w:rPrChange w:id="100" w:author="Glenn Hsu" w:date="2022-02-16T12:30:00Z">
            <w:rPr>
              <w:highlight w:val="white"/>
            </w:rPr>
          </w:rPrChange>
        </w:rPr>
        <w:t>安全性、可靠性、性能效率和</w:t>
      </w:r>
      <w:proofErr w:type="gramStart"/>
      <w:r w:rsidR="006C20E6" w:rsidRPr="00106740">
        <w:rPr>
          <w:rFonts w:eastAsia="標楷體"/>
          <w:color w:val="333333"/>
          <w:sz w:val="24"/>
          <w:szCs w:val="24"/>
          <w:highlight w:val="white"/>
          <w:rPrChange w:id="101" w:author="Glenn Hsu" w:date="2022-02-16T12:30:00Z">
            <w:rPr>
              <w:highlight w:val="white"/>
            </w:rPr>
          </w:rPrChange>
        </w:rPr>
        <w:t>可</w:t>
      </w:r>
      <w:proofErr w:type="gramEnd"/>
      <w:r w:rsidR="006C20E6" w:rsidRPr="00106740">
        <w:rPr>
          <w:rFonts w:eastAsia="標楷體"/>
          <w:color w:val="333333"/>
          <w:sz w:val="24"/>
          <w:szCs w:val="24"/>
          <w:highlight w:val="white"/>
          <w:rPrChange w:id="102" w:author="Glenn Hsu" w:date="2022-02-16T12:30:00Z">
            <w:rPr>
              <w:highlight w:val="white"/>
            </w:rPr>
          </w:rPrChange>
        </w:rPr>
        <w:t>維護性。這些是決定軟體系統的可信度、</w:t>
      </w:r>
    </w:p>
    <w:p w14:paraId="1EDCEEF1" w14:textId="021A330D" w:rsidR="00CD4CEC" w:rsidRPr="00106740" w:rsidRDefault="006C20E6" w:rsidP="00C13965">
      <w:pPr>
        <w:pStyle w:val="a5"/>
        <w:widowControl w:val="0"/>
        <w:numPr>
          <w:ilvl w:val="0"/>
          <w:numId w:val="5"/>
        </w:numPr>
        <w:pBdr>
          <w:top w:val="nil"/>
          <w:left w:val="nil"/>
          <w:bottom w:val="nil"/>
          <w:right w:val="nil"/>
          <w:between w:val="nil"/>
        </w:pBdr>
        <w:spacing w:after="40"/>
        <w:ind w:leftChars="0"/>
        <w:rPr>
          <w:rFonts w:eastAsia="標楷體"/>
          <w:color w:val="333333"/>
          <w:sz w:val="24"/>
          <w:szCs w:val="24"/>
          <w:highlight w:val="white"/>
          <w:rPrChange w:id="103" w:author="Glenn Hsu" w:date="2022-02-16T12:30:00Z">
            <w:rPr>
              <w:rFonts w:eastAsia="標楷體"/>
              <w:color w:val="333333"/>
              <w:sz w:val="24"/>
              <w:szCs w:val="24"/>
              <w:highlight w:val="white"/>
            </w:rPr>
          </w:rPrChange>
        </w:rPr>
        <w:pPrChange w:id="104" w:author="Glenn Hsu" w:date="2022-02-16T12:30:00Z">
          <w:pPr>
            <w:widowControl w:val="0"/>
            <w:pBdr>
              <w:top w:val="nil"/>
              <w:left w:val="nil"/>
              <w:bottom w:val="nil"/>
              <w:right w:val="nil"/>
              <w:between w:val="nil"/>
            </w:pBdr>
            <w:spacing w:after="40"/>
          </w:pPr>
        </w:pPrChange>
      </w:pPr>
      <w:r w:rsidRPr="00106740">
        <w:rPr>
          <w:rFonts w:eastAsia="標楷體"/>
          <w:color w:val="333333"/>
          <w:sz w:val="24"/>
          <w:szCs w:val="24"/>
          <w:highlight w:val="white"/>
          <w:rPrChange w:id="105" w:author="Glenn Hsu" w:date="2022-02-16T12:30:00Z">
            <w:rPr>
              <w:rFonts w:eastAsia="標楷體"/>
              <w:color w:val="333333"/>
              <w:sz w:val="24"/>
              <w:szCs w:val="24"/>
              <w:highlight w:val="white"/>
            </w:rPr>
          </w:rPrChange>
        </w:rPr>
        <w:t>可靠性和彈性的因素。在</w:t>
      </w:r>
      <w:r w:rsidRPr="00106740">
        <w:rPr>
          <w:rFonts w:eastAsia="標楷體"/>
          <w:color w:val="333333"/>
          <w:sz w:val="24"/>
          <w:szCs w:val="24"/>
          <w:highlight w:val="white"/>
          <w:rPrChange w:id="106" w:author="Glenn Hsu" w:date="2022-02-16T12:30:00Z">
            <w:rPr>
              <w:rFonts w:eastAsia="標楷體"/>
              <w:color w:val="333333"/>
              <w:sz w:val="24"/>
              <w:szCs w:val="24"/>
              <w:highlight w:val="white"/>
            </w:rPr>
          </w:rPrChange>
        </w:rPr>
        <w:t>ISO 5055</w:t>
      </w:r>
      <w:r w:rsidRPr="00106740">
        <w:rPr>
          <w:rFonts w:eastAsia="標楷體"/>
          <w:color w:val="333333"/>
          <w:sz w:val="24"/>
          <w:szCs w:val="24"/>
          <w:highlight w:val="white"/>
          <w:rPrChange w:id="107" w:author="Glenn Hsu" w:date="2022-02-16T12:30:00Z">
            <w:rPr>
              <w:rFonts w:eastAsia="標楷體"/>
              <w:color w:val="333333"/>
              <w:sz w:val="24"/>
              <w:szCs w:val="24"/>
              <w:highlight w:val="white"/>
            </w:rPr>
          </w:rPrChange>
        </w:rPr>
        <w:t>之前，沒有國際標準透過分析其內部結構來衡量軟體系統的品質和完整性。這相當於只透過房屋的外觀來評估房屋，而沒有檢查其內部結構是否有木材腐爛。</w:t>
      </w:r>
      <w:r w:rsidRPr="00106740">
        <w:rPr>
          <w:rFonts w:eastAsia="標楷體"/>
          <w:color w:val="333333"/>
          <w:sz w:val="24"/>
          <w:szCs w:val="24"/>
          <w:highlight w:val="white"/>
          <w:rPrChange w:id="108" w:author="Glenn Hsu" w:date="2022-02-16T12:30:00Z">
            <w:rPr>
              <w:rFonts w:eastAsia="標楷體"/>
              <w:color w:val="333333"/>
              <w:sz w:val="24"/>
              <w:szCs w:val="24"/>
              <w:highlight w:val="white"/>
            </w:rPr>
          </w:rPrChange>
        </w:rPr>
        <w:t xml:space="preserve">ISO 5055 </w:t>
      </w:r>
      <w:r w:rsidRPr="00106740">
        <w:rPr>
          <w:rFonts w:eastAsia="標楷體"/>
          <w:color w:val="333333"/>
          <w:sz w:val="24"/>
          <w:szCs w:val="24"/>
          <w:highlight w:val="white"/>
          <w:rPrChange w:id="109" w:author="Glenn Hsu" w:date="2022-02-16T12:30:00Z">
            <w:rPr>
              <w:rFonts w:eastAsia="標楷體"/>
              <w:color w:val="333333"/>
              <w:sz w:val="24"/>
              <w:szCs w:val="24"/>
              <w:highlight w:val="white"/>
            </w:rPr>
          </w:rPrChange>
        </w:rPr>
        <w:t>提供了在開發中產品的事前檢查措施，以在發生問題之前識別和消除結構缺陷。</w:t>
      </w:r>
    </w:p>
    <w:p w14:paraId="1CC7612E" w14:textId="0C5AB1D5" w:rsidR="00CD4CEC" w:rsidRPr="00106740" w:rsidDel="00106740" w:rsidRDefault="00AE1376" w:rsidP="00106740">
      <w:pPr>
        <w:pStyle w:val="a5"/>
        <w:widowControl w:val="0"/>
        <w:numPr>
          <w:ilvl w:val="0"/>
          <w:numId w:val="5"/>
        </w:numPr>
        <w:spacing w:after="40"/>
        <w:ind w:leftChars="0"/>
        <w:rPr>
          <w:del w:id="110" w:author="Glenn Hsu" w:date="2022-02-16T12:30:00Z"/>
          <w:rFonts w:eastAsia="標楷體"/>
          <w:color w:val="333333"/>
          <w:sz w:val="24"/>
          <w:szCs w:val="24"/>
          <w:highlight w:val="white"/>
          <w:rPrChange w:id="111" w:author="Glenn Hsu" w:date="2022-02-16T12:30:00Z">
            <w:rPr>
              <w:del w:id="112" w:author="Glenn Hsu" w:date="2022-02-16T12:30:00Z"/>
              <w:color w:val="333333"/>
              <w:highlight w:val="white"/>
            </w:rPr>
          </w:rPrChange>
        </w:rPr>
        <w:pPrChange w:id="113" w:author="Glenn Hsu" w:date="2022-02-16T12:30:00Z">
          <w:pPr>
            <w:widowControl w:val="0"/>
            <w:spacing w:after="40"/>
            <w:ind w:firstLine="720"/>
          </w:pPr>
        </w:pPrChange>
      </w:pPr>
      <w:del w:id="114" w:author="Glenn Hsu" w:date="2022-02-16T12:30:00Z">
        <w:r w:rsidRPr="00106740" w:rsidDel="00106740">
          <w:rPr>
            <w:rFonts w:eastAsia="標楷體"/>
            <w:sz w:val="24"/>
            <w:szCs w:val="24"/>
            <w:rPrChange w:id="115" w:author="Glenn Hsu" w:date="2022-02-16T12:30:00Z">
              <w:rPr/>
            </w:rPrChange>
          </w:rPr>
          <w:delText>(3)</w:delText>
        </w:r>
      </w:del>
      <w:r w:rsidR="006C20E6" w:rsidRPr="00106740">
        <w:rPr>
          <w:rFonts w:eastAsia="標楷體"/>
          <w:sz w:val="24"/>
          <w:szCs w:val="24"/>
          <w:rPrChange w:id="116" w:author="Glenn Hsu" w:date="2022-02-16T12:30:00Z">
            <w:rPr/>
          </w:rPrChange>
        </w:rPr>
        <w:t xml:space="preserve">SCORM: </w:t>
      </w:r>
      <w:r w:rsidR="006C20E6" w:rsidRPr="00106740">
        <w:rPr>
          <w:rFonts w:eastAsia="標楷體"/>
          <w:color w:val="222222"/>
          <w:sz w:val="24"/>
          <w:szCs w:val="24"/>
          <w:rPrChange w:id="117" w:author="Glenn Hsu" w:date="2022-02-16T12:30:00Z">
            <w:rPr/>
          </w:rPrChange>
        </w:rPr>
        <w:t>SCORM</w:t>
      </w:r>
      <w:r w:rsidR="006C20E6" w:rsidRPr="00106740">
        <w:rPr>
          <w:rFonts w:eastAsia="標楷體"/>
          <w:color w:val="202122"/>
          <w:sz w:val="24"/>
          <w:szCs w:val="24"/>
          <w:highlight w:val="white"/>
          <w:rPrChange w:id="118" w:author="Glenn Hsu" w:date="2022-02-16T12:30:00Z">
            <w:rPr>
              <w:color w:val="202122"/>
              <w:highlight w:val="white"/>
            </w:rPr>
          </w:rPrChange>
        </w:rPr>
        <w:t>(Sharable Content Object Reference Model)[5]</w:t>
      </w:r>
      <w:r w:rsidR="006C20E6" w:rsidRPr="00106740">
        <w:rPr>
          <w:rFonts w:eastAsia="標楷體"/>
          <w:color w:val="222222"/>
          <w:sz w:val="24"/>
          <w:szCs w:val="24"/>
          <w:rPrChange w:id="119" w:author="Glenn Hsu" w:date="2022-02-16T12:30:00Z">
            <w:rPr/>
          </w:rPrChange>
        </w:rPr>
        <w:t>是一套電子學習產品的技術標準。</w:t>
      </w:r>
      <w:r w:rsidR="006C20E6" w:rsidRPr="00106740">
        <w:rPr>
          <w:rFonts w:eastAsia="標楷體"/>
          <w:color w:val="222222"/>
          <w:sz w:val="24"/>
          <w:szCs w:val="24"/>
          <w:rPrChange w:id="120" w:author="Glenn Hsu" w:date="2022-02-16T12:30:00Z">
            <w:rPr/>
          </w:rPrChange>
        </w:rPr>
        <w:t xml:space="preserve"> </w:t>
      </w:r>
      <w:r w:rsidR="006C20E6" w:rsidRPr="00106740">
        <w:rPr>
          <w:rFonts w:eastAsia="標楷體"/>
          <w:color w:val="222222"/>
          <w:sz w:val="24"/>
          <w:szCs w:val="24"/>
          <w:rPrChange w:id="121" w:author="Glenn Hsu" w:date="2022-02-16T12:30:00Z">
            <w:rPr/>
          </w:rPrChange>
        </w:rPr>
        <w:t>它提供了能讓電子學習內容和學習管理系統（</w:t>
      </w:r>
      <w:r w:rsidR="006C20E6" w:rsidRPr="00106740">
        <w:rPr>
          <w:rFonts w:eastAsia="標楷體"/>
          <w:color w:val="222222"/>
          <w:sz w:val="24"/>
          <w:szCs w:val="24"/>
          <w:rPrChange w:id="122" w:author="Glenn Hsu" w:date="2022-02-16T12:30:00Z">
            <w:rPr/>
          </w:rPrChange>
        </w:rPr>
        <w:t>learning management system</w:t>
      </w:r>
      <w:r w:rsidR="006C20E6" w:rsidRPr="00106740">
        <w:rPr>
          <w:rFonts w:eastAsia="標楷體"/>
          <w:color w:val="222222"/>
          <w:sz w:val="24"/>
          <w:szCs w:val="24"/>
          <w:rPrChange w:id="123" w:author="Glenn Hsu" w:date="2022-02-16T12:30:00Z">
            <w:rPr/>
          </w:rPrChange>
        </w:rPr>
        <w:t>，簡稱</w:t>
      </w:r>
      <w:r w:rsidR="006C20E6" w:rsidRPr="00106740">
        <w:rPr>
          <w:rFonts w:eastAsia="標楷體"/>
          <w:color w:val="222222"/>
          <w:sz w:val="24"/>
          <w:szCs w:val="24"/>
          <w:rPrChange w:id="124" w:author="Glenn Hsu" w:date="2022-02-16T12:30:00Z">
            <w:rPr/>
          </w:rPrChange>
        </w:rPr>
        <w:t>LMS</w:t>
      </w:r>
      <w:r w:rsidR="006C20E6" w:rsidRPr="00106740">
        <w:rPr>
          <w:rFonts w:eastAsia="標楷體"/>
          <w:color w:val="222222"/>
          <w:sz w:val="24"/>
          <w:szCs w:val="24"/>
          <w:rPrChange w:id="125" w:author="Glenn Hsu" w:date="2022-02-16T12:30:00Z">
            <w:rPr/>
          </w:rPrChange>
        </w:rPr>
        <w:t>）協同工作的通信方法和數據模型。</w:t>
      </w:r>
      <w:r w:rsidR="006C20E6" w:rsidRPr="00106740">
        <w:rPr>
          <w:rFonts w:eastAsia="標楷體"/>
          <w:color w:val="222222"/>
          <w:sz w:val="24"/>
          <w:szCs w:val="24"/>
          <w:rPrChange w:id="126" w:author="Glenn Hsu" w:date="2022-02-16T12:30:00Z">
            <w:rPr/>
          </w:rPrChange>
        </w:rPr>
        <w:t xml:space="preserve"> </w:t>
      </w:r>
      <w:r w:rsidR="006C20E6" w:rsidRPr="00106740">
        <w:rPr>
          <w:rFonts w:eastAsia="標楷體"/>
          <w:color w:val="222222"/>
          <w:sz w:val="24"/>
          <w:szCs w:val="24"/>
          <w:rPrChange w:id="127" w:author="Glenn Hsu" w:date="2022-02-16T12:30:00Z">
            <w:rPr/>
          </w:rPrChange>
        </w:rPr>
        <w:t>它告訴程序員如何編寫代碼，以便</w:t>
      </w:r>
      <w:proofErr w:type="gramStart"/>
      <w:r w:rsidR="006C20E6" w:rsidRPr="00106740">
        <w:rPr>
          <w:rFonts w:eastAsia="標楷體"/>
          <w:color w:val="222222"/>
          <w:sz w:val="24"/>
          <w:szCs w:val="24"/>
          <w:rPrChange w:id="128" w:author="Glenn Hsu" w:date="2022-02-16T12:30:00Z">
            <w:rPr/>
          </w:rPrChange>
        </w:rPr>
        <w:t>他們構</w:t>
      </w:r>
      <w:proofErr w:type="gramEnd"/>
      <w:r w:rsidR="006C20E6" w:rsidRPr="00106740">
        <w:rPr>
          <w:rFonts w:eastAsia="標楷體"/>
          <w:color w:val="222222"/>
          <w:sz w:val="24"/>
          <w:szCs w:val="24"/>
          <w:rPrChange w:id="129" w:author="Glenn Hsu" w:date="2022-02-16T12:30:00Z">
            <w:rPr/>
          </w:rPrChange>
        </w:rPr>
        <w:t>建的內容能夠與其他電子學習軟件</w:t>
      </w:r>
      <w:r w:rsidR="006C20E6" w:rsidRPr="00106740">
        <w:rPr>
          <w:rFonts w:eastAsia="標楷體"/>
          <w:color w:val="222222"/>
          <w:sz w:val="24"/>
          <w:szCs w:val="24"/>
          <w:rPrChange w:id="130" w:author="Glenn Hsu" w:date="2022-02-16T12:30:00Z">
            <w:rPr/>
          </w:rPrChange>
        </w:rPr>
        <w:t>“</w:t>
      </w:r>
      <w:r w:rsidR="006C20E6" w:rsidRPr="00106740">
        <w:rPr>
          <w:rFonts w:eastAsia="標楷體"/>
          <w:color w:val="222222"/>
          <w:sz w:val="24"/>
          <w:szCs w:val="24"/>
          <w:rPrChange w:id="131" w:author="Glenn Hsu" w:date="2022-02-16T12:30:00Z">
            <w:rPr/>
          </w:rPrChange>
        </w:rPr>
        <w:t>很好地配合</w:t>
      </w:r>
      <w:r w:rsidR="006C20E6" w:rsidRPr="00106740">
        <w:rPr>
          <w:rFonts w:eastAsia="標楷體"/>
          <w:color w:val="222222"/>
          <w:sz w:val="24"/>
          <w:szCs w:val="24"/>
          <w:rPrChange w:id="132" w:author="Glenn Hsu" w:date="2022-02-16T12:30:00Z">
            <w:rPr/>
          </w:rPrChange>
        </w:rPr>
        <w:t>”</w:t>
      </w:r>
      <w:r w:rsidR="006C20E6" w:rsidRPr="00106740">
        <w:rPr>
          <w:rFonts w:eastAsia="標楷體"/>
          <w:color w:val="222222"/>
          <w:sz w:val="24"/>
          <w:szCs w:val="24"/>
          <w:rPrChange w:id="133" w:author="Glenn Hsu" w:date="2022-02-16T12:30:00Z">
            <w:rPr/>
          </w:rPrChange>
        </w:rPr>
        <w:t>。</w:t>
      </w:r>
      <w:r w:rsidR="006C20E6" w:rsidRPr="00106740">
        <w:rPr>
          <w:rFonts w:eastAsia="標楷體"/>
          <w:color w:val="222222"/>
          <w:sz w:val="24"/>
          <w:szCs w:val="24"/>
          <w:rPrChange w:id="134" w:author="Glenn Hsu" w:date="2022-02-16T12:30:00Z">
            <w:rPr/>
          </w:rPrChange>
        </w:rPr>
        <w:t xml:space="preserve"> SCORM </w:t>
      </w:r>
      <w:r w:rsidR="006C20E6" w:rsidRPr="00106740">
        <w:rPr>
          <w:rFonts w:eastAsia="標楷體"/>
          <w:color w:val="222222"/>
          <w:sz w:val="24"/>
          <w:szCs w:val="24"/>
          <w:rPrChange w:id="135" w:author="Glenn Hsu" w:date="2022-02-16T12:30:00Z">
            <w:rPr/>
          </w:rPrChange>
        </w:rPr>
        <w:t>是可用的最廣泛使用的電子學習標準。</w:t>
      </w:r>
    </w:p>
    <w:p w14:paraId="27E7DC15" w14:textId="77777777" w:rsidR="00CD4CEC" w:rsidRPr="00106740" w:rsidRDefault="00CD4CEC" w:rsidP="00106740">
      <w:pPr>
        <w:pStyle w:val="a5"/>
        <w:widowControl w:val="0"/>
        <w:numPr>
          <w:ilvl w:val="0"/>
          <w:numId w:val="5"/>
        </w:numPr>
        <w:spacing w:after="40"/>
        <w:ind w:leftChars="0"/>
        <w:rPr>
          <w:rFonts w:eastAsia="標楷體" w:hint="eastAsia"/>
          <w:color w:val="222222"/>
          <w:sz w:val="24"/>
          <w:szCs w:val="24"/>
          <w:rPrChange w:id="136" w:author="Glenn Hsu" w:date="2022-02-16T12:30:00Z">
            <w:rPr>
              <w:rFonts w:hint="eastAsia"/>
            </w:rPr>
          </w:rPrChange>
        </w:rPr>
        <w:pPrChange w:id="137" w:author="Glenn Hsu" w:date="2022-02-16T12:30:00Z">
          <w:pPr>
            <w:widowControl w:val="0"/>
            <w:spacing w:after="40"/>
            <w:ind w:left="1080"/>
          </w:pPr>
        </w:pPrChange>
      </w:pPr>
    </w:p>
    <w:p w14:paraId="1B2D10D6" w14:textId="255CFA3E" w:rsidR="00CD4CEC" w:rsidRPr="00106740" w:rsidRDefault="00106740" w:rsidP="00106740">
      <w:pPr>
        <w:pStyle w:val="a5"/>
        <w:numPr>
          <w:ilvl w:val="0"/>
          <w:numId w:val="5"/>
        </w:numPr>
        <w:ind w:leftChars="0"/>
        <w:rPr>
          <w:rFonts w:eastAsia="標楷體"/>
          <w:color w:val="333333"/>
          <w:sz w:val="24"/>
          <w:szCs w:val="24"/>
          <w:highlight w:val="white"/>
          <w:rPrChange w:id="138" w:author="Glenn Hsu" w:date="2022-02-16T12:30:00Z">
            <w:rPr>
              <w:highlight w:val="white"/>
            </w:rPr>
          </w:rPrChange>
        </w:rPr>
        <w:pPrChange w:id="139" w:author="Glenn Hsu" w:date="2022-02-16T12:30:00Z">
          <w:pPr>
            <w:ind w:firstLine="720"/>
          </w:pPr>
        </w:pPrChange>
      </w:pPr>
      <w:ins w:id="140" w:author="Glenn Hsu" w:date="2022-02-16T12:30:00Z">
        <w:r>
          <w:rPr>
            <w:rFonts w:eastAsia="標楷體" w:hint="eastAsia"/>
            <w:sz w:val="24"/>
            <w:szCs w:val="24"/>
          </w:rPr>
          <w:t>在</w:t>
        </w:r>
        <w:r>
          <w:rPr>
            <w:rFonts w:eastAsia="標楷體" w:hint="eastAsia"/>
            <w:sz w:val="24"/>
            <w:szCs w:val="24"/>
          </w:rPr>
          <w:t>Di</w:t>
        </w:r>
      </w:ins>
      <w:ins w:id="141" w:author="Glenn Hsu" w:date="2022-02-16T12:31:00Z">
        <w:r>
          <w:rPr>
            <w:rFonts w:eastAsia="標楷體"/>
            <w:sz w:val="24"/>
            <w:szCs w:val="24"/>
          </w:rPr>
          <w:t>ego[4]</w:t>
        </w:r>
        <w:r>
          <w:rPr>
            <w:rFonts w:eastAsia="標楷體" w:hint="eastAsia"/>
            <w:sz w:val="24"/>
            <w:szCs w:val="24"/>
          </w:rPr>
          <w:t>等人的研究中，</w:t>
        </w:r>
      </w:ins>
      <w:del w:id="142" w:author="Glenn Hsu" w:date="2022-02-16T12:30:00Z">
        <w:r w:rsidR="00AE1376" w:rsidRPr="00106740" w:rsidDel="00106740">
          <w:rPr>
            <w:rFonts w:eastAsia="標楷體"/>
            <w:sz w:val="24"/>
            <w:szCs w:val="24"/>
            <w:rPrChange w:id="143" w:author="Glenn Hsu" w:date="2022-02-16T12:30:00Z">
              <w:rPr/>
            </w:rPrChange>
          </w:rPr>
          <w:delText>(4)</w:delText>
        </w:r>
      </w:del>
      <w:del w:id="144" w:author="Glenn Hsu" w:date="2022-02-16T12:31:00Z">
        <w:r w:rsidR="006C20E6" w:rsidRPr="00106740" w:rsidDel="00106740">
          <w:rPr>
            <w:rFonts w:eastAsia="標楷體"/>
            <w:sz w:val="24"/>
            <w:szCs w:val="24"/>
            <w:rPrChange w:id="145" w:author="Glenn Hsu" w:date="2022-02-16T12:30:00Z">
              <w:rPr/>
            </w:rPrChange>
          </w:rPr>
          <w:delText>Automatically Generating Fix Suggestions in Response to Static Code Analysis Warnings[4]</w:delText>
        </w:r>
        <w:r w:rsidR="006C20E6" w:rsidRPr="00106740" w:rsidDel="00106740">
          <w:rPr>
            <w:rFonts w:eastAsia="標楷體"/>
            <w:sz w:val="24"/>
            <w:szCs w:val="24"/>
            <w:rPrChange w:id="146" w:author="Glenn Hsu" w:date="2022-02-16T12:30:00Z">
              <w:rPr/>
            </w:rPrChange>
          </w:rPr>
          <w:delText>：</w:delText>
        </w:r>
        <w:r w:rsidR="006C20E6" w:rsidRPr="00106740" w:rsidDel="00106740">
          <w:rPr>
            <w:rFonts w:eastAsia="標楷體"/>
            <w:color w:val="333333"/>
            <w:sz w:val="24"/>
            <w:szCs w:val="24"/>
            <w:highlight w:val="white"/>
            <w:rPrChange w:id="147" w:author="Glenn Hsu" w:date="2022-02-16T12:30:00Z">
              <w:rPr>
                <w:highlight w:val="white"/>
              </w:rPr>
            </w:rPrChange>
          </w:rPr>
          <w:delText>本篇論文中</w:delText>
        </w:r>
      </w:del>
      <w:r w:rsidR="006C20E6" w:rsidRPr="00106740">
        <w:rPr>
          <w:rFonts w:eastAsia="標楷體"/>
          <w:color w:val="333333"/>
          <w:sz w:val="24"/>
          <w:szCs w:val="24"/>
          <w:highlight w:val="white"/>
          <w:rPrChange w:id="148" w:author="Glenn Hsu" w:date="2022-02-16T12:30:00Z">
            <w:rPr>
              <w:highlight w:val="white"/>
            </w:rPr>
          </w:rPrChange>
        </w:rPr>
        <w:t>依據</w:t>
      </w:r>
      <w:r w:rsidR="006C20E6" w:rsidRPr="00106740">
        <w:rPr>
          <w:rFonts w:eastAsia="標楷體"/>
          <w:color w:val="333333"/>
          <w:sz w:val="24"/>
          <w:szCs w:val="24"/>
          <w:highlight w:val="white"/>
          <w:rPrChange w:id="149" w:author="Glenn Hsu" w:date="2022-02-16T12:30:00Z">
            <w:rPr>
              <w:highlight w:val="white"/>
            </w:rPr>
          </w:rPrChange>
        </w:rPr>
        <w:t>SonarQube</w:t>
      </w:r>
      <w:r w:rsidR="006C20E6" w:rsidRPr="00106740">
        <w:rPr>
          <w:rFonts w:eastAsia="標楷體"/>
          <w:color w:val="333333"/>
          <w:sz w:val="24"/>
          <w:szCs w:val="24"/>
          <w:highlight w:val="white"/>
          <w:rPrChange w:id="150" w:author="Glenn Hsu" w:date="2022-02-16T12:30:00Z">
            <w:rPr>
              <w:highlight w:val="white"/>
            </w:rPr>
          </w:rPrChange>
        </w:rPr>
        <w:t>中最常被手動更正的</w:t>
      </w:r>
      <w:r w:rsidR="006C20E6" w:rsidRPr="00106740">
        <w:rPr>
          <w:rFonts w:eastAsia="標楷體"/>
          <w:color w:val="333333"/>
          <w:sz w:val="24"/>
          <w:szCs w:val="24"/>
          <w:highlight w:val="white"/>
          <w:rPrChange w:id="151" w:author="Glenn Hsu" w:date="2022-02-16T12:30:00Z">
            <w:rPr>
              <w:highlight w:val="white"/>
            </w:rPr>
          </w:rPrChange>
        </w:rPr>
        <w:t>11</w:t>
      </w:r>
      <w:r w:rsidR="006C20E6" w:rsidRPr="00106740">
        <w:rPr>
          <w:rFonts w:eastAsia="標楷體"/>
          <w:color w:val="333333"/>
          <w:sz w:val="24"/>
          <w:szCs w:val="24"/>
          <w:highlight w:val="white"/>
          <w:rPrChange w:id="152" w:author="Glenn Hsu" w:date="2022-02-16T12:30:00Z">
            <w:rPr>
              <w:highlight w:val="white"/>
            </w:rPr>
          </w:rPrChange>
        </w:rPr>
        <w:t>個靜態代碼分析規則進行建議程式碼的撰寫，並將結果作為</w:t>
      </w:r>
      <w:r w:rsidR="006C20E6" w:rsidRPr="00106740">
        <w:rPr>
          <w:rFonts w:eastAsia="標楷體"/>
          <w:color w:val="333333"/>
          <w:sz w:val="24"/>
          <w:szCs w:val="24"/>
          <w:highlight w:val="white"/>
          <w:rPrChange w:id="153" w:author="Glenn Hsu" w:date="2022-02-16T12:30:00Z">
            <w:rPr>
              <w:highlight w:val="white"/>
            </w:rPr>
          </w:rPrChange>
        </w:rPr>
        <w:t>Pull Request</w:t>
      </w:r>
      <w:r w:rsidR="006C20E6" w:rsidRPr="00106740">
        <w:rPr>
          <w:rFonts w:eastAsia="標楷體"/>
          <w:color w:val="333333"/>
          <w:sz w:val="24"/>
          <w:szCs w:val="24"/>
          <w:highlight w:val="white"/>
          <w:rPrChange w:id="154" w:author="Glenn Hsu" w:date="2022-02-16T12:30:00Z">
            <w:rPr>
              <w:highlight w:val="white"/>
            </w:rPr>
          </w:rPrChange>
        </w:rPr>
        <w:t>提交到專案中，結果顯示高達</w:t>
      </w:r>
      <w:r w:rsidR="006C20E6" w:rsidRPr="00106740">
        <w:rPr>
          <w:rFonts w:eastAsia="標楷體"/>
          <w:color w:val="333333"/>
          <w:sz w:val="24"/>
          <w:szCs w:val="24"/>
          <w:highlight w:val="white"/>
          <w:rPrChange w:id="155" w:author="Glenn Hsu" w:date="2022-02-16T12:30:00Z">
            <w:rPr>
              <w:highlight w:val="white"/>
            </w:rPr>
          </w:rPrChange>
        </w:rPr>
        <w:t>84%</w:t>
      </w:r>
      <w:r w:rsidR="006C20E6" w:rsidRPr="00106740">
        <w:rPr>
          <w:rFonts w:eastAsia="標楷體"/>
          <w:color w:val="333333"/>
          <w:sz w:val="24"/>
          <w:szCs w:val="24"/>
          <w:highlight w:val="white"/>
          <w:rPrChange w:id="156" w:author="Glenn Hsu" w:date="2022-02-16T12:30:00Z">
            <w:rPr>
              <w:highlight w:val="white"/>
            </w:rPr>
          </w:rPrChange>
        </w:rPr>
        <w:t>的請求被合併，這樣的結果顯示此生成修復建議的方法是可行的，並且可以幫助增加靜態代碼分析工具的應用性。</w:t>
      </w:r>
    </w:p>
    <w:p w14:paraId="211089E7" w14:textId="7AF8EF2B" w:rsidR="00377B16" w:rsidRPr="00613174" w:rsidDel="00106740" w:rsidRDefault="00377B16" w:rsidP="00106740">
      <w:pPr>
        <w:ind w:leftChars="100" w:left="200" w:rightChars="100" w:right="200"/>
        <w:jc w:val="both"/>
        <w:rPr>
          <w:del w:id="157" w:author="Glenn Hsu" w:date="2022-02-16T12:31:00Z"/>
          <w:rFonts w:eastAsia="標楷體"/>
          <w:color w:val="333333"/>
          <w:sz w:val="24"/>
          <w:szCs w:val="24"/>
          <w:highlight w:val="white"/>
        </w:rPr>
        <w:pPrChange w:id="158" w:author="Glenn Hsu" w:date="2022-02-16T12:31:00Z">
          <w:pPr/>
        </w:pPrChange>
      </w:pPr>
    </w:p>
    <w:p w14:paraId="2AEB9DD6" w14:textId="0A69362D" w:rsidR="00CD4CEC" w:rsidRPr="00613174" w:rsidRDefault="006C20E6" w:rsidP="00106740">
      <w:pPr>
        <w:ind w:leftChars="600" w:left="1200"/>
        <w:jc w:val="both"/>
        <w:rPr>
          <w:rFonts w:eastAsia="標楷體"/>
          <w:color w:val="333333"/>
          <w:sz w:val="24"/>
          <w:szCs w:val="24"/>
          <w:highlight w:val="white"/>
        </w:rPr>
        <w:pPrChange w:id="159" w:author="Glenn Hsu" w:date="2022-02-16T12:31:00Z">
          <w:pPr/>
        </w:pPrChange>
      </w:pPr>
      <w:r w:rsidRPr="00613174">
        <w:rPr>
          <w:rFonts w:eastAsia="標楷體"/>
          <w:color w:val="333333"/>
          <w:sz w:val="24"/>
          <w:szCs w:val="24"/>
          <w:highlight w:val="white"/>
        </w:rPr>
        <w:t>以下為</w:t>
      </w:r>
      <w:ins w:id="160" w:author="Glenn Hsu" w:date="2022-02-16T12:31:00Z">
        <w:r w:rsidR="00106740">
          <w:rPr>
            <w:rFonts w:eastAsia="標楷體" w:hint="eastAsia"/>
            <w:color w:val="333333"/>
            <w:sz w:val="24"/>
            <w:szCs w:val="24"/>
            <w:highlight w:val="white"/>
          </w:rPr>
          <w:t>該研究</w:t>
        </w:r>
      </w:ins>
      <w:del w:id="161" w:author="Glenn Hsu" w:date="2022-02-16T12:31:00Z">
        <w:r w:rsidRPr="00613174" w:rsidDel="00106740">
          <w:rPr>
            <w:rFonts w:eastAsia="標楷體"/>
            <w:color w:val="333333"/>
            <w:sz w:val="24"/>
            <w:szCs w:val="24"/>
            <w:highlight w:val="white"/>
          </w:rPr>
          <w:delText>論文</w:delText>
        </w:r>
      </w:del>
      <w:r w:rsidRPr="00613174">
        <w:rPr>
          <w:rFonts w:eastAsia="標楷體"/>
          <w:color w:val="333333"/>
          <w:sz w:val="24"/>
          <w:szCs w:val="24"/>
          <w:highlight w:val="white"/>
        </w:rPr>
        <w:t>中提到的</w:t>
      </w:r>
      <w:r w:rsidRPr="00613174">
        <w:rPr>
          <w:rFonts w:eastAsia="標楷體"/>
          <w:color w:val="333333"/>
          <w:sz w:val="24"/>
          <w:szCs w:val="24"/>
          <w:highlight w:val="white"/>
        </w:rPr>
        <w:t>11</w:t>
      </w:r>
      <w:r w:rsidRPr="00613174">
        <w:rPr>
          <w:rFonts w:eastAsia="標楷體"/>
          <w:color w:val="333333"/>
          <w:sz w:val="24"/>
          <w:szCs w:val="24"/>
          <w:highlight w:val="white"/>
        </w:rPr>
        <w:t>個最常被檢測出違反的規則：</w:t>
      </w:r>
    </w:p>
    <w:p w14:paraId="2C12E825" w14:textId="77777777" w:rsidR="00CD4CEC" w:rsidRPr="00613174" w:rsidRDefault="006C20E6" w:rsidP="00106740">
      <w:pPr>
        <w:ind w:leftChars="600" w:left="1200"/>
        <w:jc w:val="both"/>
        <w:rPr>
          <w:rFonts w:eastAsia="標楷體"/>
          <w:color w:val="333333"/>
          <w:sz w:val="24"/>
          <w:szCs w:val="24"/>
          <w:highlight w:val="white"/>
        </w:rPr>
        <w:pPrChange w:id="162" w:author="Glenn Hsu" w:date="2022-02-16T12:31:00Z">
          <w:pPr/>
        </w:pPrChange>
      </w:pPr>
      <w:r w:rsidRPr="00613174">
        <w:rPr>
          <w:rFonts w:eastAsia="標楷體"/>
          <w:color w:val="333333"/>
          <w:sz w:val="24"/>
          <w:szCs w:val="24"/>
          <w:highlight w:val="white"/>
        </w:rPr>
        <w:t>每項規則前的</w:t>
      </w:r>
      <w:r w:rsidRPr="00613174">
        <w:rPr>
          <w:rFonts w:eastAsia="標楷體"/>
          <w:color w:val="333333"/>
          <w:sz w:val="24"/>
          <w:szCs w:val="24"/>
          <w:highlight w:val="white"/>
        </w:rPr>
        <w:t>B</w:t>
      </w:r>
      <w:r w:rsidRPr="00613174">
        <w:rPr>
          <w:rFonts w:eastAsia="標楷體"/>
          <w:color w:val="333333"/>
          <w:sz w:val="24"/>
          <w:szCs w:val="24"/>
          <w:highlight w:val="white"/>
        </w:rPr>
        <w:t>和</w:t>
      </w:r>
      <w:r w:rsidRPr="00613174">
        <w:rPr>
          <w:rFonts w:eastAsia="標楷體"/>
          <w:color w:val="333333"/>
          <w:sz w:val="24"/>
          <w:szCs w:val="24"/>
          <w:highlight w:val="white"/>
        </w:rPr>
        <w:t>C</w:t>
      </w:r>
      <w:r w:rsidRPr="00613174">
        <w:rPr>
          <w:rFonts w:eastAsia="標楷體"/>
          <w:color w:val="333333"/>
          <w:sz w:val="24"/>
          <w:szCs w:val="24"/>
          <w:highlight w:val="white"/>
        </w:rPr>
        <w:t>分別代表</w:t>
      </w:r>
      <w:r w:rsidRPr="00613174">
        <w:rPr>
          <w:rFonts w:eastAsia="標楷體"/>
          <w:color w:val="333333"/>
          <w:sz w:val="24"/>
          <w:szCs w:val="24"/>
          <w:highlight w:val="white"/>
        </w:rPr>
        <w:t>Bugs</w:t>
      </w:r>
      <w:r w:rsidRPr="00613174">
        <w:rPr>
          <w:rFonts w:eastAsia="標楷體"/>
          <w:color w:val="333333"/>
          <w:sz w:val="24"/>
          <w:szCs w:val="24"/>
          <w:highlight w:val="white"/>
        </w:rPr>
        <w:t>及</w:t>
      </w:r>
      <w:r w:rsidRPr="00613174">
        <w:rPr>
          <w:rFonts w:eastAsia="標楷體"/>
          <w:color w:val="333333"/>
          <w:sz w:val="24"/>
          <w:szCs w:val="24"/>
          <w:highlight w:val="white"/>
        </w:rPr>
        <w:t>code smell</w:t>
      </w:r>
      <w:r w:rsidRPr="00613174">
        <w:rPr>
          <w:rFonts w:eastAsia="標楷體"/>
          <w:color w:val="333333"/>
          <w:sz w:val="24"/>
          <w:szCs w:val="24"/>
          <w:highlight w:val="white"/>
        </w:rPr>
        <w:t>。</w:t>
      </w:r>
    </w:p>
    <w:p w14:paraId="6C609F44" w14:textId="77777777" w:rsidR="00CD4CEC" w:rsidRPr="00613174" w:rsidRDefault="006C20E6" w:rsidP="00106740">
      <w:pPr>
        <w:ind w:leftChars="600" w:left="1200"/>
        <w:jc w:val="both"/>
        <w:rPr>
          <w:rFonts w:eastAsia="標楷體"/>
          <w:color w:val="333333"/>
          <w:sz w:val="24"/>
          <w:szCs w:val="24"/>
          <w:highlight w:val="white"/>
        </w:rPr>
        <w:pPrChange w:id="163" w:author="Glenn Hsu" w:date="2022-02-16T12:31:00Z">
          <w:pPr/>
        </w:pPrChange>
      </w:pPr>
      <w:proofErr w:type="gramStart"/>
      <w:r w:rsidRPr="00613174">
        <w:rPr>
          <w:rFonts w:eastAsia="標楷體"/>
          <w:color w:val="333333"/>
          <w:sz w:val="24"/>
          <w:szCs w:val="24"/>
          <w:highlight w:val="white"/>
        </w:rPr>
        <w:t>B1  Strings</w:t>
      </w:r>
      <w:proofErr w:type="gramEnd"/>
      <w:r w:rsidRPr="00613174">
        <w:rPr>
          <w:rFonts w:eastAsia="標楷體"/>
          <w:color w:val="333333"/>
          <w:sz w:val="24"/>
          <w:szCs w:val="24"/>
          <w:highlight w:val="white"/>
        </w:rPr>
        <w:t xml:space="preserve"> and boxed types should be compared using equals()</w:t>
      </w:r>
    </w:p>
    <w:p w14:paraId="51CAED03" w14:textId="77777777" w:rsidR="00CD4CEC" w:rsidRPr="00613174" w:rsidRDefault="006C20E6" w:rsidP="00106740">
      <w:pPr>
        <w:ind w:leftChars="600" w:left="1200"/>
        <w:jc w:val="both"/>
        <w:rPr>
          <w:rFonts w:eastAsia="標楷體"/>
          <w:color w:val="333333"/>
          <w:sz w:val="24"/>
          <w:szCs w:val="24"/>
          <w:highlight w:val="white"/>
        </w:rPr>
        <w:pPrChange w:id="164" w:author="Glenn Hsu" w:date="2022-02-16T12:31:00Z">
          <w:pPr/>
        </w:pPrChange>
      </w:pPr>
      <w:proofErr w:type="gramStart"/>
      <w:r w:rsidRPr="00613174">
        <w:rPr>
          <w:rFonts w:eastAsia="標楷體"/>
          <w:color w:val="333333"/>
          <w:sz w:val="24"/>
          <w:szCs w:val="24"/>
          <w:highlight w:val="white"/>
        </w:rPr>
        <w:t xml:space="preserve">B2  </w:t>
      </w:r>
      <w:proofErr w:type="spellStart"/>
      <w:r w:rsidRPr="00613174">
        <w:rPr>
          <w:rFonts w:eastAsia="標楷體"/>
          <w:color w:val="333333"/>
          <w:sz w:val="24"/>
          <w:szCs w:val="24"/>
          <w:highlight w:val="white"/>
        </w:rPr>
        <w:t>BigDecimal</w:t>
      </w:r>
      <w:proofErr w:type="spellEnd"/>
      <w:proofErr w:type="gramEnd"/>
      <w:r w:rsidRPr="00613174">
        <w:rPr>
          <w:rFonts w:eastAsia="標楷體"/>
          <w:color w:val="333333"/>
          <w:sz w:val="24"/>
          <w:szCs w:val="24"/>
          <w:highlight w:val="white"/>
        </w:rPr>
        <w:t>(double) should not be used</w:t>
      </w:r>
    </w:p>
    <w:p w14:paraId="70F368EC" w14:textId="77777777" w:rsidR="00CD4CEC" w:rsidRPr="00613174" w:rsidRDefault="006C20E6" w:rsidP="00106740">
      <w:pPr>
        <w:ind w:leftChars="600" w:left="1200"/>
        <w:jc w:val="both"/>
        <w:rPr>
          <w:rFonts w:eastAsia="標楷體"/>
          <w:color w:val="333333"/>
          <w:sz w:val="24"/>
          <w:szCs w:val="24"/>
          <w:highlight w:val="white"/>
        </w:rPr>
        <w:pPrChange w:id="165" w:author="Glenn Hsu" w:date="2022-02-16T12:31:00Z">
          <w:pPr/>
        </w:pPrChange>
      </w:pPr>
      <w:proofErr w:type="gramStart"/>
      <w:r w:rsidRPr="00613174">
        <w:rPr>
          <w:rFonts w:eastAsia="標楷體"/>
          <w:color w:val="333333"/>
          <w:sz w:val="24"/>
          <w:szCs w:val="24"/>
          <w:highlight w:val="white"/>
        </w:rPr>
        <w:t>C1  String</w:t>
      </w:r>
      <w:proofErr w:type="gramEnd"/>
      <w:r w:rsidRPr="00613174">
        <w:rPr>
          <w:rFonts w:eastAsia="標楷體"/>
          <w:color w:val="333333"/>
          <w:sz w:val="24"/>
          <w:szCs w:val="24"/>
          <w:highlight w:val="white"/>
        </w:rPr>
        <w:t xml:space="preserve"> literals should not be duplicated</w:t>
      </w:r>
    </w:p>
    <w:p w14:paraId="450D27F6" w14:textId="77777777" w:rsidR="00CD4CEC" w:rsidRPr="00613174" w:rsidRDefault="006C20E6" w:rsidP="00106740">
      <w:pPr>
        <w:ind w:leftChars="600" w:left="1200"/>
        <w:jc w:val="both"/>
        <w:rPr>
          <w:rFonts w:eastAsia="標楷體"/>
          <w:color w:val="333333"/>
          <w:sz w:val="24"/>
          <w:szCs w:val="24"/>
          <w:highlight w:val="white"/>
        </w:rPr>
        <w:pPrChange w:id="166" w:author="Glenn Hsu" w:date="2022-02-16T12:31:00Z">
          <w:pPr/>
        </w:pPrChange>
      </w:pPr>
      <w:proofErr w:type="gramStart"/>
      <w:r w:rsidRPr="00613174">
        <w:rPr>
          <w:rFonts w:eastAsia="標楷體"/>
          <w:color w:val="333333"/>
          <w:sz w:val="24"/>
          <w:szCs w:val="24"/>
          <w:highlight w:val="white"/>
        </w:rPr>
        <w:t>C2  String</w:t>
      </w:r>
      <w:proofErr w:type="gramEnd"/>
      <w:r w:rsidRPr="00613174">
        <w:rPr>
          <w:rFonts w:eastAsia="標楷體"/>
          <w:color w:val="333333"/>
          <w:sz w:val="24"/>
          <w:szCs w:val="24"/>
          <w:highlight w:val="white"/>
        </w:rPr>
        <w:t xml:space="preserve"> functions use should be optimized for single characters</w:t>
      </w:r>
    </w:p>
    <w:p w14:paraId="24C2D685" w14:textId="77777777" w:rsidR="00CD4CEC" w:rsidRPr="00613174" w:rsidRDefault="006C20E6" w:rsidP="00106740">
      <w:pPr>
        <w:ind w:leftChars="600" w:left="1200"/>
        <w:jc w:val="both"/>
        <w:rPr>
          <w:rFonts w:eastAsia="標楷體"/>
          <w:color w:val="333333"/>
          <w:sz w:val="24"/>
          <w:szCs w:val="24"/>
          <w:highlight w:val="white"/>
        </w:rPr>
        <w:pPrChange w:id="167" w:author="Glenn Hsu" w:date="2022-02-16T12:31:00Z">
          <w:pPr/>
        </w:pPrChange>
      </w:pPr>
      <w:proofErr w:type="gramStart"/>
      <w:r w:rsidRPr="00613174">
        <w:rPr>
          <w:rFonts w:eastAsia="標楷體"/>
          <w:color w:val="333333"/>
          <w:sz w:val="24"/>
          <w:szCs w:val="24"/>
          <w:highlight w:val="white"/>
        </w:rPr>
        <w:t>C3  Strings</w:t>
      </w:r>
      <w:proofErr w:type="gramEnd"/>
      <w:r w:rsidRPr="00613174">
        <w:rPr>
          <w:rFonts w:eastAsia="標楷體"/>
          <w:color w:val="333333"/>
          <w:sz w:val="24"/>
          <w:szCs w:val="24"/>
          <w:highlight w:val="white"/>
        </w:rPr>
        <w:t xml:space="preserve"> should not be concatenated using + in a loop</w:t>
      </w:r>
    </w:p>
    <w:p w14:paraId="61AC7119" w14:textId="77777777" w:rsidR="00CD4CEC" w:rsidRPr="00613174" w:rsidRDefault="006C20E6" w:rsidP="00106740">
      <w:pPr>
        <w:ind w:leftChars="600" w:left="1200"/>
        <w:jc w:val="both"/>
        <w:rPr>
          <w:rFonts w:eastAsia="標楷體"/>
          <w:color w:val="333333"/>
          <w:sz w:val="24"/>
          <w:szCs w:val="24"/>
          <w:highlight w:val="white"/>
        </w:rPr>
        <w:pPrChange w:id="168" w:author="Glenn Hsu" w:date="2022-02-16T12:31:00Z">
          <w:pPr/>
        </w:pPrChange>
      </w:pPr>
      <w:proofErr w:type="gramStart"/>
      <w:r w:rsidRPr="00613174">
        <w:rPr>
          <w:rFonts w:eastAsia="標楷體"/>
          <w:color w:val="333333"/>
          <w:sz w:val="24"/>
          <w:szCs w:val="24"/>
          <w:highlight w:val="white"/>
        </w:rPr>
        <w:t>C4  Parsing</w:t>
      </w:r>
      <w:proofErr w:type="gramEnd"/>
      <w:r w:rsidRPr="00613174">
        <w:rPr>
          <w:rFonts w:eastAsia="標楷體"/>
          <w:color w:val="333333"/>
          <w:sz w:val="24"/>
          <w:szCs w:val="24"/>
          <w:highlight w:val="white"/>
        </w:rPr>
        <w:t xml:space="preserve"> should be used to convert strings to primitive types</w:t>
      </w:r>
    </w:p>
    <w:p w14:paraId="2F7BC28C" w14:textId="77777777" w:rsidR="00CD4CEC" w:rsidRPr="00613174" w:rsidRDefault="006C20E6" w:rsidP="00106740">
      <w:pPr>
        <w:ind w:leftChars="600" w:left="1200"/>
        <w:jc w:val="both"/>
        <w:rPr>
          <w:rFonts w:eastAsia="標楷體"/>
          <w:color w:val="333333"/>
          <w:sz w:val="24"/>
          <w:szCs w:val="24"/>
          <w:highlight w:val="white"/>
        </w:rPr>
        <w:pPrChange w:id="169" w:author="Glenn Hsu" w:date="2022-02-16T12:31:00Z">
          <w:pPr/>
        </w:pPrChange>
      </w:pPr>
      <w:proofErr w:type="gramStart"/>
      <w:r w:rsidRPr="00613174">
        <w:rPr>
          <w:rFonts w:eastAsia="標楷體"/>
          <w:color w:val="333333"/>
          <w:sz w:val="24"/>
          <w:szCs w:val="24"/>
          <w:highlight w:val="white"/>
        </w:rPr>
        <w:t>C5  Strings</w:t>
      </w:r>
      <w:proofErr w:type="gramEnd"/>
      <w:r w:rsidRPr="00613174">
        <w:rPr>
          <w:rFonts w:eastAsia="標楷體"/>
          <w:color w:val="333333"/>
          <w:sz w:val="24"/>
          <w:szCs w:val="24"/>
          <w:highlight w:val="white"/>
        </w:rPr>
        <w:t xml:space="preserve"> literals should be placed on the left-hand side when checking for equality</w:t>
      </w:r>
    </w:p>
    <w:p w14:paraId="39E32F01" w14:textId="77777777" w:rsidR="00CD4CEC" w:rsidRPr="00613174" w:rsidRDefault="006C20E6" w:rsidP="00106740">
      <w:pPr>
        <w:ind w:leftChars="600" w:left="1200"/>
        <w:jc w:val="both"/>
        <w:rPr>
          <w:rFonts w:eastAsia="標楷體"/>
          <w:color w:val="333333"/>
          <w:sz w:val="24"/>
          <w:szCs w:val="24"/>
          <w:highlight w:val="white"/>
        </w:rPr>
        <w:pPrChange w:id="170" w:author="Glenn Hsu" w:date="2022-02-16T12:31:00Z">
          <w:pPr/>
        </w:pPrChange>
      </w:pPr>
      <w:proofErr w:type="gramStart"/>
      <w:r w:rsidRPr="00613174">
        <w:rPr>
          <w:rFonts w:eastAsia="標楷體"/>
          <w:color w:val="333333"/>
          <w:sz w:val="24"/>
          <w:szCs w:val="24"/>
          <w:highlight w:val="white"/>
        </w:rPr>
        <w:lastRenderedPageBreak/>
        <w:t>C6  Constructors</w:t>
      </w:r>
      <w:proofErr w:type="gramEnd"/>
      <w:r w:rsidRPr="00613174">
        <w:rPr>
          <w:rFonts w:eastAsia="標楷體"/>
          <w:color w:val="333333"/>
          <w:sz w:val="24"/>
          <w:szCs w:val="24"/>
          <w:highlight w:val="white"/>
        </w:rPr>
        <w:t xml:space="preserve"> should not be used to instantiate </w:t>
      </w:r>
      <w:proofErr w:type="spellStart"/>
      <w:r w:rsidRPr="00613174">
        <w:rPr>
          <w:rFonts w:eastAsia="標楷體"/>
          <w:color w:val="333333"/>
          <w:sz w:val="24"/>
          <w:szCs w:val="24"/>
          <w:highlight w:val="white"/>
        </w:rPr>
        <w:t>String,BigInteger</w:t>
      </w:r>
      <w:proofErr w:type="spellEnd"/>
      <w:r w:rsidRPr="00613174">
        <w:rPr>
          <w:rFonts w:eastAsia="標楷體"/>
          <w:color w:val="333333"/>
          <w:sz w:val="24"/>
          <w:szCs w:val="24"/>
          <w:highlight w:val="white"/>
        </w:rPr>
        <w:t xml:space="preserve">, </w:t>
      </w:r>
      <w:proofErr w:type="spellStart"/>
      <w:r w:rsidRPr="00613174">
        <w:rPr>
          <w:rFonts w:eastAsia="標楷體"/>
          <w:color w:val="333333"/>
          <w:sz w:val="24"/>
          <w:szCs w:val="24"/>
          <w:highlight w:val="white"/>
        </w:rPr>
        <w:t>BigDecimal</w:t>
      </w:r>
      <w:proofErr w:type="spellEnd"/>
      <w:r w:rsidRPr="00613174">
        <w:rPr>
          <w:rFonts w:eastAsia="標楷體"/>
          <w:color w:val="333333"/>
          <w:sz w:val="24"/>
          <w:szCs w:val="24"/>
          <w:highlight w:val="white"/>
        </w:rPr>
        <w:t>, and primitive wrapper classes</w:t>
      </w:r>
    </w:p>
    <w:p w14:paraId="5B8F1167" w14:textId="77777777" w:rsidR="00CD4CEC" w:rsidRPr="00613174" w:rsidRDefault="006C20E6" w:rsidP="00106740">
      <w:pPr>
        <w:ind w:leftChars="600" w:left="1200"/>
        <w:jc w:val="both"/>
        <w:rPr>
          <w:rFonts w:eastAsia="標楷體"/>
          <w:color w:val="333333"/>
          <w:sz w:val="24"/>
          <w:szCs w:val="24"/>
          <w:highlight w:val="white"/>
        </w:rPr>
        <w:pPrChange w:id="171" w:author="Glenn Hsu" w:date="2022-02-16T12:31:00Z">
          <w:pPr/>
        </w:pPrChange>
      </w:pPr>
      <w:proofErr w:type="gramStart"/>
      <w:r w:rsidRPr="00613174">
        <w:rPr>
          <w:rFonts w:eastAsia="標楷體"/>
          <w:color w:val="333333"/>
          <w:sz w:val="24"/>
          <w:szCs w:val="24"/>
          <w:highlight w:val="white"/>
        </w:rPr>
        <w:t>C7  "</w:t>
      </w:r>
      <w:proofErr w:type="spellStart"/>
      <w:proofErr w:type="gramEnd"/>
      <w:r w:rsidRPr="00613174">
        <w:rPr>
          <w:rFonts w:eastAsia="標楷體"/>
          <w:color w:val="333333"/>
          <w:sz w:val="24"/>
          <w:szCs w:val="24"/>
          <w:highlight w:val="white"/>
        </w:rPr>
        <w:t>entrySet</w:t>
      </w:r>
      <w:proofErr w:type="spellEnd"/>
      <w:r w:rsidRPr="00613174">
        <w:rPr>
          <w:rFonts w:eastAsia="標楷體"/>
          <w:color w:val="333333"/>
          <w:sz w:val="24"/>
          <w:szCs w:val="24"/>
          <w:highlight w:val="white"/>
        </w:rPr>
        <w:t>()" should be iterated when both the key and value are needed</w:t>
      </w:r>
    </w:p>
    <w:p w14:paraId="1A9B86AB" w14:textId="77777777" w:rsidR="00CD4CEC" w:rsidRPr="00613174" w:rsidRDefault="006C20E6" w:rsidP="00106740">
      <w:pPr>
        <w:ind w:leftChars="600" w:left="1200"/>
        <w:jc w:val="both"/>
        <w:rPr>
          <w:rFonts w:eastAsia="標楷體"/>
          <w:color w:val="333333"/>
          <w:sz w:val="24"/>
          <w:szCs w:val="24"/>
          <w:highlight w:val="white"/>
        </w:rPr>
        <w:pPrChange w:id="172" w:author="Glenn Hsu" w:date="2022-02-16T12:31:00Z">
          <w:pPr/>
        </w:pPrChange>
      </w:pPr>
      <w:proofErr w:type="gramStart"/>
      <w:r w:rsidRPr="00613174">
        <w:rPr>
          <w:rFonts w:eastAsia="標楷體"/>
          <w:color w:val="333333"/>
          <w:sz w:val="24"/>
          <w:szCs w:val="24"/>
          <w:highlight w:val="white"/>
        </w:rPr>
        <w:t xml:space="preserve">C8  </w:t>
      </w:r>
      <w:proofErr w:type="spellStart"/>
      <w:r w:rsidRPr="00613174">
        <w:rPr>
          <w:rFonts w:eastAsia="標楷體"/>
          <w:color w:val="333333"/>
          <w:sz w:val="24"/>
          <w:szCs w:val="24"/>
          <w:highlight w:val="white"/>
        </w:rPr>
        <w:t>Collection.isEmpty</w:t>
      </w:r>
      <w:proofErr w:type="spellEnd"/>
      <w:proofErr w:type="gramEnd"/>
      <w:r w:rsidRPr="00613174">
        <w:rPr>
          <w:rFonts w:eastAsia="標楷體"/>
          <w:color w:val="333333"/>
          <w:sz w:val="24"/>
          <w:szCs w:val="24"/>
          <w:highlight w:val="white"/>
        </w:rPr>
        <w:t>() should be used to test for emptiness</w:t>
      </w:r>
    </w:p>
    <w:p w14:paraId="5B8A1753" w14:textId="77777777" w:rsidR="00CD4CEC" w:rsidRPr="00613174" w:rsidRDefault="006C20E6" w:rsidP="00106740">
      <w:pPr>
        <w:ind w:leftChars="600" w:left="1200"/>
        <w:jc w:val="both"/>
        <w:rPr>
          <w:rFonts w:eastAsia="標楷體"/>
          <w:color w:val="333333"/>
          <w:sz w:val="24"/>
          <w:szCs w:val="24"/>
          <w:highlight w:val="white"/>
        </w:rPr>
        <w:pPrChange w:id="173" w:author="Glenn Hsu" w:date="2022-02-16T12:31:00Z">
          <w:pPr/>
        </w:pPrChange>
      </w:pPr>
      <w:proofErr w:type="gramStart"/>
      <w:r w:rsidRPr="00613174">
        <w:rPr>
          <w:rFonts w:eastAsia="標楷體"/>
          <w:color w:val="333333"/>
          <w:sz w:val="24"/>
          <w:szCs w:val="24"/>
          <w:highlight w:val="white"/>
        </w:rPr>
        <w:t>C9  "</w:t>
      </w:r>
      <w:proofErr w:type="spellStart"/>
      <w:proofErr w:type="gramEnd"/>
      <w:r w:rsidRPr="00613174">
        <w:rPr>
          <w:rFonts w:eastAsia="標楷體"/>
          <w:color w:val="333333"/>
          <w:sz w:val="24"/>
          <w:szCs w:val="24"/>
          <w:highlight w:val="white"/>
        </w:rPr>
        <w:t>Collections.EMPTY_LIST</w:t>
      </w:r>
      <w:proofErr w:type="spellEnd"/>
      <w:r w:rsidRPr="00613174">
        <w:rPr>
          <w:rFonts w:eastAsia="標楷體"/>
          <w:color w:val="333333"/>
          <w:sz w:val="24"/>
          <w:szCs w:val="24"/>
          <w:highlight w:val="white"/>
        </w:rPr>
        <w:t xml:space="preserve">", "EMPTY_MAP", and "EMPTY_SET" should not be used </w:t>
      </w:r>
    </w:p>
    <w:p w14:paraId="5BADB6BF" w14:textId="77777777" w:rsidR="00CD4CEC" w:rsidRPr="00613174" w:rsidRDefault="00CD4CEC">
      <w:pPr>
        <w:rPr>
          <w:rFonts w:eastAsia="標楷體"/>
          <w:color w:val="333333"/>
          <w:sz w:val="24"/>
          <w:szCs w:val="24"/>
          <w:highlight w:val="white"/>
        </w:rPr>
      </w:pPr>
    </w:p>
    <w:p w14:paraId="3248B74C" w14:textId="77777777" w:rsidR="00CD4CEC" w:rsidRPr="00613174" w:rsidRDefault="006C20E6" w:rsidP="00AE1376">
      <w:pPr>
        <w:widowControl w:val="0"/>
        <w:pBdr>
          <w:top w:val="nil"/>
          <w:left w:val="nil"/>
          <w:bottom w:val="nil"/>
          <w:right w:val="nil"/>
          <w:between w:val="nil"/>
        </w:pBdr>
        <w:spacing w:after="40"/>
        <w:jc w:val="center"/>
        <w:rPr>
          <w:rFonts w:eastAsia="標楷體"/>
          <w:sz w:val="32"/>
          <w:szCs w:val="32"/>
        </w:rPr>
      </w:pPr>
      <w:r w:rsidRPr="00613174">
        <w:rPr>
          <w:rFonts w:eastAsia="標楷體"/>
          <w:sz w:val="32"/>
          <w:szCs w:val="32"/>
        </w:rPr>
        <w:t>3-2.</w:t>
      </w:r>
      <w:r w:rsidRPr="00613174">
        <w:rPr>
          <w:rFonts w:eastAsia="標楷體"/>
          <w:sz w:val="32"/>
          <w:szCs w:val="32"/>
        </w:rPr>
        <w:t>使用工具</w:t>
      </w:r>
    </w:p>
    <w:p w14:paraId="2AACA664" w14:textId="55AAFEB7" w:rsidR="00CD4CEC" w:rsidRPr="00106740" w:rsidRDefault="00AE1376" w:rsidP="00106740">
      <w:pPr>
        <w:pStyle w:val="a5"/>
        <w:widowControl w:val="0"/>
        <w:numPr>
          <w:ilvl w:val="0"/>
          <w:numId w:val="7"/>
        </w:numPr>
        <w:pBdr>
          <w:top w:val="nil"/>
          <w:left w:val="nil"/>
          <w:bottom w:val="nil"/>
          <w:right w:val="nil"/>
          <w:between w:val="nil"/>
        </w:pBdr>
        <w:spacing w:after="40"/>
        <w:ind w:leftChars="0"/>
        <w:jc w:val="both"/>
        <w:rPr>
          <w:rFonts w:eastAsia="標楷體"/>
          <w:color w:val="000000"/>
          <w:sz w:val="24"/>
          <w:szCs w:val="24"/>
          <w:rPrChange w:id="174" w:author="Glenn Hsu" w:date="2022-02-16T12:32:00Z">
            <w:rPr>
              <w:color w:val="000000"/>
            </w:rPr>
          </w:rPrChange>
        </w:rPr>
        <w:pPrChange w:id="175" w:author="Glenn Hsu" w:date="2022-02-16T12:33:00Z">
          <w:pPr>
            <w:widowControl w:val="0"/>
            <w:pBdr>
              <w:top w:val="nil"/>
              <w:left w:val="nil"/>
              <w:bottom w:val="nil"/>
              <w:right w:val="nil"/>
              <w:between w:val="nil"/>
            </w:pBdr>
            <w:spacing w:after="40"/>
            <w:ind w:firstLine="720"/>
          </w:pPr>
        </w:pPrChange>
      </w:pPr>
      <w:del w:id="176" w:author="Glenn Hsu" w:date="2022-02-16T12:32:00Z">
        <w:r w:rsidRPr="00106740" w:rsidDel="00106740">
          <w:rPr>
            <w:rFonts w:eastAsia="標楷體"/>
            <w:color w:val="000000"/>
            <w:sz w:val="24"/>
            <w:szCs w:val="24"/>
            <w:rPrChange w:id="177" w:author="Glenn Hsu" w:date="2022-02-16T12:32:00Z">
              <w:rPr>
                <w:color w:val="000000"/>
              </w:rPr>
            </w:rPrChange>
          </w:rPr>
          <w:delText>(1)</w:delText>
        </w:r>
      </w:del>
      <w:r w:rsidR="006C20E6" w:rsidRPr="00106740">
        <w:rPr>
          <w:rFonts w:eastAsia="標楷體"/>
          <w:color w:val="000000"/>
          <w:sz w:val="24"/>
          <w:szCs w:val="24"/>
          <w:rPrChange w:id="178" w:author="Glenn Hsu" w:date="2022-02-16T12:32:00Z">
            <w:rPr>
              <w:color w:val="000000"/>
            </w:rPr>
          </w:rPrChange>
        </w:rPr>
        <w:t>系統前端：</w:t>
      </w:r>
      <w:r w:rsidR="006C20E6" w:rsidRPr="00106740">
        <w:rPr>
          <w:rFonts w:eastAsia="標楷體"/>
          <w:sz w:val="24"/>
          <w:szCs w:val="24"/>
          <w:rPrChange w:id="179" w:author="Glenn Hsu" w:date="2022-02-16T12:32:00Z">
            <w:rPr/>
          </w:rPrChange>
        </w:rPr>
        <w:t>預計從當今較為普遍的三種</w:t>
      </w:r>
      <w:r w:rsidR="006C20E6" w:rsidRPr="00106740">
        <w:rPr>
          <w:rFonts w:eastAsia="標楷體"/>
          <w:sz w:val="24"/>
          <w:szCs w:val="24"/>
          <w:rPrChange w:id="180" w:author="Glenn Hsu" w:date="2022-02-16T12:32:00Z">
            <w:rPr/>
          </w:rPrChange>
        </w:rPr>
        <w:t>JavaScript</w:t>
      </w:r>
      <w:r w:rsidR="006C20E6" w:rsidRPr="00106740">
        <w:rPr>
          <w:rFonts w:eastAsia="標楷體"/>
          <w:sz w:val="24"/>
          <w:szCs w:val="24"/>
          <w:rPrChange w:id="181" w:author="Glenn Hsu" w:date="2022-02-16T12:32:00Z">
            <w:rPr/>
          </w:rPrChange>
        </w:rPr>
        <w:t>框架</w:t>
      </w:r>
      <w:r w:rsidR="006C20E6" w:rsidRPr="00106740">
        <w:rPr>
          <w:rFonts w:eastAsia="標楷體"/>
          <w:sz w:val="24"/>
          <w:szCs w:val="24"/>
          <w:rPrChange w:id="182" w:author="Glenn Hsu" w:date="2022-02-16T12:32:00Z">
            <w:rPr/>
          </w:rPrChange>
        </w:rPr>
        <w:t>Vue</w:t>
      </w:r>
      <w:r w:rsidR="006C20E6" w:rsidRPr="00106740">
        <w:rPr>
          <w:rFonts w:eastAsia="標楷體"/>
          <w:sz w:val="24"/>
          <w:szCs w:val="24"/>
          <w:rPrChange w:id="183" w:author="Glenn Hsu" w:date="2022-02-16T12:32:00Z">
            <w:rPr/>
          </w:rPrChange>
        </w:rPr>
        <w:t>、</w:t>
      </w:r>
      <w:r w:rsidR="006C20E6" w:rsidRPr="00106740">
        <w:rPr>
          <w:rFonts w:eastAsia="標楷體"/>
          <w:sz w:val="24"/>
          <w:szCs w:val="24"/>
          <w:rPrChange w:id="184" w:author="Glenn Hsu" w:date="2022-02-16T12:32:00Z">
            <w:rPr/>
          </w:rPrChange>
        </w:rPr>
        <w:t>React</w:t>
      </w:r>
      <w:r w:rsidR="006C20E6" w:rsidRPr="00106740">
        <w:rPr>
          <w:rFonts w:eastAsia="標楷體"/>
          <w:sz w:val="24"/>
          <w:szCs w:val="24"/>
          <w:rPrChange w:id="185" w:author="Glenn Hsu" w:date="2022-02-16T12:32:00Z">
            <w:rPr/>
          </w:rPrChange>
        </w:rPr>
        <w:t>和</w:t>
      </w:r>
      <w:r w:rsidR="006C20E6" w:rsidRPr="00106740">
        <w:rPr>
          <w:rFonts w:eastAsia="標楷體"/>
          <w:sz w:val="24"/>
          <w:szCs w:val="24"/>
          <w:rPrChange w:id="186" w:author="Glenn Hsu" w:date="2022-02-16T12:32:00Z">
            <w:rPr/>
          </w:rPrChange>
        </w:rPr>
        <w:t>Angular</w:t>
      </w:r>
      <w:r w:rsidR="006C20E6" w:rsidRPr="00106740">
        <w:rPr>
          <w:rFonts w:eastAsia="標楷體"/>
          <w:sz w:val="24"/>
          <w:szCs w:val="24"/>
          <w:rPrChange w:id="187" w:author="Glenn Hsu" w:date="2022-02-16T12:32:00Z">
            <w:rPr/>
          </w:rPrChange>
        </w:rPr>
        <w:t>中選擇其一來建立前端使用者介面。</w:t>
      </w:r>
    </w:p>
    <w:p w14:paraId="3C78249E" w14:textId="284C3545" w:rsidR="00CD4CEC" w:rsidRPr="00106740" w:rsidRDefault="006C20E6" w:rsidP="00106740">
      <w:pPr>
        <w:pStyle w:val="a5"/>
        <w:widowControl w:val="0"/>
        <w:numPr>
          <w:ilvl w:val="0"/>
          <w:numId w:val="8"/>
        </w:numPr>
        <w:pBdr>
          <w:top w:val="nil"/>
          <w:left w:val="nil"/>
          <w:bottom w:val="nil"/>
          <w:right w:val="nil"/>
          <w:between w:val="nil"/>
        </w:pBdr>
        <w:spacing w:after="40"/>
        <w:ind w:leftChars="560" w:left="1480"/>
        <w:jc w:val="both"/>
        <w:rPr>
          <w:rFonts w:eastAsia="標楷體"/>
          <w:color w:val="202122"/>
          <w:sz w:val="24"/>
          <w:szCs w:val="24"/>
          <w:highlight w:val="white"/>
          <w:rPrChange w:id="188" w:author="Glenn Hsu" w:date="2022-02-16T12:32:00Z">
            <w:rPr>
              <w:highlight w:val="white"/>
            </w:rPr>
          </w:rPrChange>
        </w:rPr>
        <w:pPrChange w:id="189" w:author="Glenn Hsu" w:date="2022-02-16T12:33:00Z">
          <w:pPr>
            <w:widowControl w:val="0"/>
            <w:pBdr>
              <w:top w:val="nil"/>
              <w:left w:val="nil"/>
              <w:bottom w:val="nil"/>
              <w:right w:val="nil"/>
              <w:between w:val="nil"/>
            </w:pBdr>
            <w:spacing w:after="40"/>
          </w:pPr>
        </w:pPrChange>
      </w:pPr>
      <w:proofErr w:type="spellStart"/>
      <w:r w:rsidRPr="00106740">
        <w:rPr>
          <w:rFonts w:eastAsia="標楷體"/>
          <w:sz w:val="24"/>
          <w:szCs w:val="24"/>
          <w:rPrChange w:id="190" w:author="Glenn Hsu" w:date="2022-02-16T12:32:00Z">
            <w:rPr/>
          </w:rPrChange>
        </w:rPr>
        <w:t>Vue</w:t>
      </w:r>
      <w:proofErr w:type="spellEnd"/>
      <w:r w:rsidRPr="00106740">
        <w:rPr>
          <w:rFonts w:eastAsia="標楷體"/>
          <w:sz w:val="24"/>
          <w:szCs w:val="24"/>
          <w:rPrChange w:id="191" w:author="Glenn Hsu" w:date="2022-02-16T12:32:00Z">
            <w:rPr/>
          </w:rPrChange>
        </w:rPr>
        <w:t>：</w:t>
      </w:r>
      <w:r w:rsidRPr="00106740">
        <w:rPr>
          <w:rFonts w:eastAsia="標楷體"/>
          <w:color w:val="202122"/>
          <w:sz w:val="24"/>
          <w:szCs w:val="24"/>
          <w:highlight w:val="white"/>
          <w:rPrChange w:id="192" w:author="Glenn Hsu" w:date="2022-02-16T12:32:00Z">
            <w:rPr>
              <w:highlight w:val="white"/>
            </w:rPr>
          </w:rPrChange>
        </w:rPr>
        <w:t>是一套以視圖層為基礎發展的</w:t>
      </w:r>
      <w:r w:rsidRPr="00106740">
        <w:rPr>
          <w:rFonts w:eastAsia="標楷體"/>
          <w:color w:val="202122"/>
          <w:sz w:val="24"/>
          <w:szCs w:val="24"/>
          <w:highlight w:val="white"/>
          <w:rPrChange w:id="193" w:author="Glenn Hsu" w:date="2022-02-16T12:32:00Z">
            <w:rPr>
              <w:highlight w:val="white"/>
            </w:rPr>
          </w:rPrChange>
        </w:rPr>
        <w:t xml:space="preserve"> JavaScript </w:t>
      </w:r>
      <w:r w:rsidRPr="00106740">
        <w:rPr>
          <w:rFonts w:eastAsia="標楷體"/>
          <w:color w:val="202122"/>
          <w:sz w:val="24"/>
          <w:szCs w:val="24"/>
          <w:highlight w:val="white"/>
          <w:rPrChange w:id="194" w:author="Glenn Hsu" w:date="2022-02-16T12:32:00Z">
            <w:rPr>
              <w:highlight w:val="white"/>
            </w:rPr>
          </w:rPrChange>
        </w:rPr>
        <w:t>漸進式框架。</w:t>
      </w:r>
      <w:r w:rsidRPr="00106740">
        <w:rPr>
          <w:rFonts w:eastAsia="標楷體"/>
          <w:color w:val="202122"/>
          <w:sz w:val="24"/>
          <w:szCs w:val="24"/>
          <w:highlight w:val="white"/>
          <w:rPrChange w:id="195" w:author="Glenn Hsu" w:date="2022-02-16T12:32:00Z">
            <w:rPr>
              <w:highlight w:val="white"/>
            </w:rPr>
          </w:rPrChange>
        </w:rPr>
        <w:t>Vue</w:t>
      </w:r>
      <w:r w:rsidRPr="00106740">
        <w:rPr>
          <w:rFonts w:eastAsia="標楷體"/>
          <w:color w:val="202122"/>
          <w:sz w:val="24"/>
          <w:szCs w:val="24"/>
          <w:highlight w:val="white"/>
          <w:rPrChange w:id="196" w:author="Glenn Hsu" w:date="2022-02-16T12:32:00Z">
            <w:rPr>
              <w:highlight w:val="white"/>
            </w:rPr>
          </w:rPrChange>
        </w:rPr>
        <w:t>的目標是透過簡單的</w:t>
      </w:r>
      <w:r w:rsidRPr="00106740">
        <w:rPr>
          <w:rFonts w:eastAsia="標楷體"/>
          <w:color w:val="202122"/>
          <w:sz w:val="24"/>
          <w:szCs w:val="24"/>
          <w:highlight w:val="white"/>
          <w:rPrChange w:id="197" w:author="Glenn Hsu" w:date="2022-02-16T12:32:00Z">
            <w:rPr>
              <w:highlight w:val="white"/>
            </w:rPr>
          </w:rPrChange>
        </w:rPr>
        <w:t xml:space="preserve"> API </w:t>
      </w:r>
      <w:r w:rsidRPr="00106740">
        <w:rPr>
          <w:rFonts w:eastAsia="標楷體"/>
          <w:color w:val="202122"/>
          <w:sz w:val="24"/>
          <w:szCs w:val="24"/>
          <w:highlight w:val="white"/>
          <w:rPrChange w:id="198" w:author="Glenn Hsu" w:date="2022-02-16T12:32:00Z">
            <w:rPr>
              <w:highlight w:val="white"/>
            </w:rPr>
          </w:rPrChange>
        </w:rPr>
        <w:t>提供開發者實作資料綁定與操作網頁上的元件。</w:t>
      </w:r>
    </w:p>
    <w:p w14:paraId="28C4FDE0" w14:textId="339D2E3E" w:rsidR="006C20E6" w:rsidRPr="00613174" w:rsidDel="00106740" w:rsidRDefault="006C20E6" w:rsidP="00106740">
      <w:pPr>
        <w:widowControl w:val="0"/>
        <w:pBdr>
          <w:top w:val="nil"/>
          <w:left w:val="nil"/>
          <w:bottom w:val="nil"/>
          <w:right w:val="nil"/>
          <w:between w:val="nil"/>
        </w:pBdr>
        <w:spacing w:after="40"/>
        <w:ind w:leftChars="300" w:left="600"/>
        <w:jc w:val="both"/>
        <w:rPr>
          <w:del w:id="199" w:author="Glenn Hsu" w:date="2022-02-16T12:33:00Z"/>
          <w:rFonts w:eastAsia="標楷體"/>
          <w:sz w:val="24"/>
          <w:szCs w:val="24"/>
        </w:rPr>
        <w:pPrChange w:id="200" w:author="Glenn Hsu" w:date="2022-02-16T12:33:00Z">
          <w:pPr>
            <w:widowControl w:val="0"/>
            <w:pBdr>
              <w:top w:val="nil"/>
              <w:left w:val="nil"/>
              <w:bottom w:val="nil"/>
              <w:right w:val="nil"/>
              <w:between w:val="nil"/>
            </w:pBdr>
            <w:spacing w:after="40"/>
          </w:pPr>
        </w:pPrChange>
      </w:pPr>
    </w:p>
    <w:p w14:paraId="68219684" w14:textId="4225373D" w:rsidR="00CD4CEC" w:rsidRPr="00106740" w:rsidRDefault="006C20E6" w:rsidP="00106740">
      <w:pPr>
        <w:pStyle w:val="a5"/>
        <w:widowControl w:val="0"/>
        <w:numPr>
          <w:ilvl w:val="0"/>
          <w:numId w:val="8"/>
        </w:numPr>
        <w:pBdr>
          <w:top w:val="nil"/>
          <w:left w:val="nil"/>
          <w:bottom w:val="nil"/>
          <w:right w:val="nil"/>
          <w:between w:val="nil"/>
        </w:pBdr>
        <w:spacing w:after="40"/>
        <w:ind w:leftChars="560" w:left="1480"/>
        <w:jc w:val="both"/>
        <w:rPr>
          <w:rFonts w:eastAsia="標楷體"/>
          <w:sz w:val="24"/>
          <w:szCs w:val="24"/>
          <w:rPrChange w:id="201" w:author="Glenn Hsu" w:date="2022-02-16T12:32:00Z">
            <w:rPr/>
          </w:rPrChange>
        </w:rPr>
        <w:pPrChange w:id="202" w:author="Glenn Hsu" w:date="2022-02-16T12:33:00Z">
          <w:pPr>
            <w:widowControl w:val="0"/>
            <w:pBdr>
              <w:top w:val="nil"/>
              <w:left w:val="nil"/>
              <w:bottom w:val="nil"/>
              <w:right w:val="nil"/>
              <w:between w:val="nil"/>
            </w:pBdr>
            <w:spacing w:after="40"/>
          </w:pPr>
        </w:pPrChange>
      </w:pPr>
      <w:r w:rsidRPr="00106740">
        <w:rPr>
          <w:rFonts w:eastAsia="標楷體"/>
          <w:sz w:val="24"/>
          <w:szCs w:val="24"/>
          <w:rPrChange w:id="203" w:author="Glenn Hsu" w:date="2022-02-16T12:32:00Z">
            <w:rPr/>
          </w:rPrChange>
        </w:rPr>
        <w:t>React</w:t>
      </w:r>
      <w:r w:rsidRPr="00106740">
        <w:rPr>
          <w:rFonts w:eastAsia="標楷體"/>
          <w:sz w:val="24"/>
          <w:szCs w:val="24"/>
          <w:rPrChange w:id="204" w:author="Glenn Hsu" w:date="2022-02-16T12:32:00Z">
            <w:rPr/>
          </w:rPrChange>
        </w:rPr>
        <w:t>：是一個</w:t>
      </w:r>
      <w:proofErr w:type="gramStart"/>
      <w:r w:rsidRPr="00106740">
        <w:rPr>
          <w:rFonts w:eastAsia="標楷體"/>
          <w:sz w:val="24"/>
          <w:szCs w:val="24"/>
          <w:rPrChange w:id="205" w:author="Glenn Hsu" w:date="2022-02-16T12:32:00Z">
            <w:rPr/>
          </w:rPrChange>
        </w:rPr>
        <w:t>高效且具有</w:t>
      </w:r>
      <w:proofErr w:type="gramEnd"/>
      <w:r w:rsidRPr="00106740">
        <w:rPr>
          <w:rFonts w:eastAsia="標楷體"/>
          <w:sz w:val="24"/>
          <w:szCs w:val="24"/>
          <w:rPrChange w:id="206" w:author="Glenn Hsu" w:date="2022-02-16T12:32:00Z">
            <w:rPr/>
          </w:rPrChange>
        </w:rPr>
        <w:t>彈性的</w:t>
      </w:r>
      <w:r w:rsidRPr="00106740">
        <w:rPr>
          <w:rFonts w:eastAsia="標楷體"/>
          <w:sz w:val="24"/>
          <w:szCs w:val="24"/>
          <w:rPrChange w:id="207" w:author="Glenn Hsu" w:date="2022-02-16T12:32:00Z">
            <w:rPr/>
          </w:rPrChange>
        </w:rPr>
        <w:t xml:space="preserve"> JavaScript </w:t>
      </w:r>
      <w:proofErr w:type="gramStart"/>
      <w:r w:rsidRPr="00106740">
        <w:rPr>
          <w:rFonts w:eastAsia="標楷體"/>
          <w:sz w:val="24"/>
          <w:szCs w:val="24"/>
          <w:rPrChange w:id="208" w:author="Glenn Hsu" w:date="2022-02-16T12:32:00Z">
            <w:rPr/>
          </w:rPrChange>
        </w:rPr>
        <w:t>函式庫</w:t>
      </w:r>
      <w:proofErr w:type="gramEnd"/>
      <w:r w:rsidRPr="00106740">
        <w:rPr>
          <w:rFonts w:eastAsia="標楷體"/>
          <w:sz w:val="24"/>
          <w:szCs w:val="24"/>
          <w:rPrChange w:id="209" w:author="Glenn Hsu" w:date="2022-02-16T12:32:00Z">
            <w:rPr/>
          </w:rPrChange>
        </w:rPr>
        <w:t>，用以建立使用者</w:t>
      </w:r>
      <w:proofErr w:type="gramStart"/>
      <w:r w:rsidRPr="00106740">
        <w:rPr>
          <w:rFonts w:eastAsia="標楷體"/>
          <w:sz w:val="24"/>
          <w:szCs w:val="24"/>
          <w:rPrChange w:id="210" w:author="Glenn Hsu" w:date="2022-02-16T12:32:00Z">
            <w:rPr/>
          </w:rPrChange>
        </w:rPr>
        <w:t>介</w:t>
      </w:r>
      <w:proofErr w:type="gramEnd"/>
      <w:r w:rsidRPr="00106740">
        <w:rPr>
          <w:rFonts w:eastAsia="標楷體"/>
          <w:sz w:val="24"/>
          <w:szCs w:val="24"/>
          <w:rPrChange w:id="211" w:author="Glenn Hsu" w:date="2022-02-16T12:32:00Z">
            <w:rPr/>
          </w:rPrChange>
        </w:rPr>
        <w:t xml:space="preserve"> </w:t>
      </w:r>
      <w:r w:rsidRPr="00106740">
        <w:rPr>
          <w:rFonts w:eastAsia="標楷體"/>
          <w:sz w:val="24"/>
          <w:szCs w:val="24"/>
          <w:rPrChange w:id="212" w:author="Glenn Hsu" w:date="2022-02-16T12:32:00Z">
            <w:rPr/>
          </w:rPrChange>
        </w:rPr>
        <w:t>面。它讓你使用小巧而獨立的「</w:t>
      </w:r>
      <w:r w:rsidRPr="00106740">
        <w:rPr>
          <w:rFonts w:eastAsia="標楷體"/>
          <w:sz w:val="24"/>
          <w:szCs w:val="24"/>
          <w:rPrChange w:id="213" w:author="Glenn Hsu" w:date="2022-02-16T12:32:00Z">
            <w:rPr/>
          </w:rPrChange>
        </w:rPr>
        <w:t>component</w:t>
      </w:r>
      <w:r w:rsidRPr="00106740">
        <w:rPr>
          <w:rFonts w:eastAsia="標楷體"/>
          <w:sz w:val="24"/>
          <w:szCs w:val="24"/>
          <w:rPrChange w:id="214" w:author="Glenn Hsu" w:date="2022-02-16T12:32:00Z">
            <w:rPr/>
          </w:rPrChange>
        </w:rPr>
        <w:t>」，來建立複雜的</w:t>
      </w:r>
      <w:r w:rsidRPr="00106740">
        <w:rPr>
          <w:rFonts w:eastAsia="標楷體"/>
          <w:sz w:val="24"/>
          <w:szCs w:val="24"/>
          <w:rPrChange w:id="215" w:author="Glenn Hsu" w:date="2022-02-16T12:32:00Z">
            <w:rPr/>
          </w:rPrChange>
        </w:rPr>
        <w:t xml:space="preserve"> UI</w:t>
      </w:r>
      <w:r w:rsidRPr="00106740">
        <w:rPr>
          <w:rFonts w:eastAsia="標楷體"/>
          <w:sz w:val="24"/>
          <w:szCs w:val="24"/>
          <w:rPrChange w:id="216" w:author="Glenn Hsu" w:date="2022-02-16T12:32:00Z">
            <w:rPr/>
          </w:rPrChange>
        </w:rPr>
        <w:t>。</w:t>
      </w:r>
    </w:p>
    <w:p w14:paraId="6B982CFA" w14:textId="77777777" w:rsidR="00CD4CEC" w:rsidRPr="00106740" w:rsidRDefault="006C20E6" w:rsidP="00106740">
      <w:pPr>
        <w:pStyle w:val="a5"/>
        <w:widowControl w:val="0"/>
        <w:numPr>
          <w:ilvl w:val="0"/>
          <w:numId w:val="8"/>
        </w:numPr>
        <w:pBdr>
          <w:top w:val="nil"/>
          <w:left w:val="nil"/>
          <w:bottom w:val="nil"/>
          <w:right w:val="nil"/>
          <w:between w:val="nil"/>
        </w:pBdr>
        <w:spacing w:after="40"/>
        <w:ind w:leftChars="560" w:left="1480"/>
        <w:jc w:val="both"/>
        <w:rPr>
          <w:rFonts w:eastAsia="標楷體"/>
          <w:sz w:val="24"/>
          <w:szCs w:val="24"/>
          <w:rPrChange w:id="217" w:author="Glenn Hsu" w:date="2022-02-16T12:32:00Z">
            <w:rPr/>
          </w:rPrChange>
        </w:rPr>
        <w:pPrChange w:id="218" w:author="Glenn Hsu" w:date="2022-02-16T12:33:00Z">
          <w:pPr>
            <w:widowControl w:val="0"/>
            <w:pBdr>
              <w:top w:val="nil"/>
              <w:left w:val="nil"/>
              <w:bottom w:val="nil"/>
              <w:right w:val="nil"/>
              <w:between w:val="nil"/>
            </w:pBdr>
            <w:spacing w:after="40"/>
          </w:pPr>
        </w:pPrChange>
      </w:pPr>
      <w:r w:rsidRPr="00106740">
        <w:rPr>
          <w:rFonts w:eastAsia="標楷體"/>
          <w:sz w:val="24"/>
          <w:szCs w:val="24"/>
          <w:rPrChange w:id="219" w:author="Glenn Hsu" w:date="2022-02-16T12:32:00Z">
            <w:rPr/>
          </w:rPrChange>
        </w:rPr>
        <w:t>Angular</w:t>
      </w:r>
      <w:r w:rsidRPr="00106740">
        <w:rPr>
          <w:rFonts w:eastAsia="標楷體"/>
          <w:sz w:val="24"/>
          <w:szCs w:val="24"/>
          <w:rPrChange w:id="220" w:author="Glenn Hsu" w:date="2022-02-16T12:32:00Z">
            <w:rPr/>
          </w:rPrChange>
        </w:rPr>
        <w:t>：是一個基於</w:t>
      </w:r>
      <w:r w:rsidRPr="00106740">
        <w:rPr>
          <w:rFonts w:eastAsia="標楷體"/>
          <w:sz w:val="24"/>
          <w:szCs w:val="24"/>
          <w:rPrChange w:id="221" w:author="Glenn Hsu" w:date="2022-02-16T12:32:00Z">
            <w:rPr/>
          </w:rPrChange>
        </w:rPr>
        <w:t>TypeScript</w:t>
      </w:r>
      <w:r w:rsidRPr="00106740">
        <w:rPr>
          <w:rFonts w:eastAsia="標楷體"/>
          <w:sz w:val="24"/>
          <w:szCs w:val="24"/>
          <w:rPrChange w:id="222" w:author="Glenn Hsu" w:date="2022-02-16T12:32:00Z">
            <w:rPr/>
          </w:rPrChange>
        </w:rPr>
        <w:t>的開發平台。它將核心功能和</w:t>
      </w:r>
      <w:proofErr w:type="gramStart"/>
      <w:r w:rsidRPr="00106740">
        <w:rPr>
          <w:rFonts w:eastAsia="標楷體"/>
          <w:sz w:val="24"/>
          <w:szCs w:val="24"/>
          <w:rPrChange w:id="223" w:author="Glenn Hsu" w:date="2022-02-16T12:32:00Z">
            <w:rPr/>
          </w:rPrChange>
        </w:rPr>
        <w:t>可</w:t>
      </w:r>
      <w:proofErr w:type="gramEnd"/>
      <w:r w:rsidRPr="00106740">
        <w:rPr>
          <w:rFonts w:eastAsia="標楷體"/>
          <w:sz w:val="24"/>
          <w:szCs w:val="24"/>
          <w:rPrChange w:id="224" w:author="Glenn Hsu" w:date="2022-02-16T12:32:00Z">
            <w:rPr/>
          </w:rPrChange>
        </w:rPr>
        <w:t>選功能作為一組</w:t>
      </w:r>
      <w:r w:rsidRPr="00106740">
        <w:rPr>
          <w:rFonts w:eastAsia="標楷體"/>
          <w:sz w:val="24"/>
          <w:szCs w:val="24"/>
          <w:rPrChange w:id="225" w:author="Glenn Hsu" w:date="2022-02-16T12:32:00Z">
            <w:rPr/>
          </w:rPrChange>
        </w:rPr>
        <w:t xml:space="preserve"> TypeScript </w:t>
      </w:r>
      <w:proofErr w:type="gramStart"/>
      <w:r w:rsidRPr="00106740">
        <w:rPr>
          <w:rFonts w:eastAsia="標楷體"/>
          <w:sz w:val="24"/>
          <w:szCs w:val="24"/>
          <w:rPrChange w:id="226" w:author="Glenn Hsu" w:date="2022-02-16T12:32:00Z">
            <w:rPr/>
          </w:rPrChange>
        </w:rPr>
        <w:t>函式庫進行</w:t>
      </w:r>
      <w:proofErr w:type="gramEnd"/>
      <w:r w:rsidRPr="00106740">
        <w:rPr>
          <w:rFonts w:eastAsia="標楷體"/>
          <w:sz w:val="24"/>
          <w:szCs w:val="24"/>
          <w:rPrChange w:id="227" w:author="Glenn Hsu" w:date="2022-02-16T12:32:00Z">
            <w:rPr/>
          </w:rPrChange>
        </w:rPr>
        <w:t>實現。</w:t>
      </w:r>
    </w:p>
    <w:p w14:paraId="7DCA50FC" w14:textId="3003C48F" w:rsidR="00AE1376" w:rsidRPr="00613174" w:rsidDel="00106740" w:rsidRDefault="00AE1376" w:rsidP="00106740">
      <w:pPr>
        <w:widowControl w:val="0"/>
        <w:pBdr>
          <w:top w:val="nil"/>
          <w:left w:val="nil"/>
          <w:bottom w:val="nil"/>
          <w:right w:val="nil"/>
          <w:between w:val="nil"/>
        </w:pBdr>
        <w:spacing w:after="40"/>
        <w:ind w:firstLine="720"/>
        <w:jc w:val="both"/>
        <w:rPr>
          <w:del w:id="228" w:author="Glenn Hsu" w:date="2022-02-16T12:33:00Z"/>
          <w:rFonts w:eastAsia="標楷體"/>
          <w:color w:val="000000"/>
          <w:sz w:val="24"/>
          <w:szCs w:val="24"/>
        </w:rPr>
        <w:pPrChange w:id="229" w:author="Glenn Hsu" w:date="2022-02-16T12:33:00Z">
          <w:pPr>
            <w:widowControl w:val="0"/>
            <w:pBdr>
              <w:top w:val="nil"/>
              <w:left w:val="nil"/>
              <w:bottom w:val="nil"/>
              <w:right w:val="nil"/>
              <w:between w:val="nil"/>
            </w:pBdr>
            <w:spacing w:after="40"/>
            <w:ind w:firstLine="720"/>
          </w:pPr>
        </w:pPrChange>
      </w:pPr>
    </w:p>
    <w:p w14:paraId="480269A8" w14:textId="5803D986" w:rsidR="00CD4CEC" w:rsidRPr="00106740" w:rsidRDefault="00AE1376" w:rsidP="00106740">
      <w:pPr>
        <w:pStyle w:val="a5"/>
        <w:widowControl w:val="0"/>
        <w:numPr>
          <w:ilvl w:val="0"/>
          <w:numId w:val="7"/>
        </w:numPr>
        <w:pBdr>
          <w:top w:val="nil"/>
          <w:left w:val="nil"/>
          <w:bottom w:val="nil"/>
          <w:right w:val="nil"/>
          <w:between w:val="nil"/>
        </w:pBdr>
        <w:spacing w:after="40"/>
        <w:ind w:leftChars="0"/>
        <w:jc w:val="both"/>
        <w:rPr>
          <w:rFonts w:eastAsia="標楷體"/>
          <w:color w:val="000000"/>
          <w:sz w:val="24"/>
          <w:szCs w:val="24"/>
          <w:rPrChange w:id="230" w:author="Glenn Hsu" w:date="2022-02-16T12:32:00Z">
            <w:rPr>
              <w:color w:val="000000"/>
            </w:rPr>
          </w:rPrChange>
        </w:rPr>
        <w:pPrChange w:id="231" w:author="Glenn Hsu" w:date="2022-02-16T12:33:00Z">
          <w:pPr>
            <w:widowControl w:val="0"/>
            <w:pBdr>
              <w:top w:val="nil"/>
              <w:left w:val="nil"/>
              <w:bottom w:val="nil"/>
              <w:right w:val="nil"/>
              <w:between w:val="nil"/>
            </w:pBdr>
            <w:spacing w:after="40"/>
            <w:ind w:firstLine="720"/>
          </w:pPr>
        </w:pPrChange>
      </w:pPr>
      <w:del w:id="232" w:author="Glenn Hsu" w:date="2022-02-16T12:32:00Z">
        <w:r w:rsidRPr="00106740" w:rsidDel="00106740">
          <w:rPr>
            <w:rFonts w:eastAsia="標楷體"/>
            <w:color w:val="000000"/>
            <w:sz w:val="24"/>
            <w:szCs w:val="24"/>
            <w:rPrChange w:id="233" w:author="Glenn Hsu" w:date="2022-02-16T12:32:00Z">
              <w:rPr>
                <w:color w:val="000000"/>
              </w:rPr>
            </w:rPrChange>
          </w:rPr>
          <w:delText>(2)</w:delText>
        </w:r>
      </w:del>
      <w:proofErr w:type="spellStart"/>
      <w:r w:rsidR="006C20E6" w:rsidRPr="00106740">
        <w:rPr>
          <w:rFonts w:eastAsia="標楷體"/>
          <w:color w:val="000000"/>
          <w:sz w:val="24"/>
          <w:szCs w:val="24"/>
          <w:rPrChange w:id="234" w:author="Glenn Hsu" w:date="2022-02-16T12:32:00Z">
            <w:rPr>
              <w:color w:val="000000"/>
            </w:rPr>
          </w:rPrChange>
        </w:rPr>
        <w:t>GitLab</w:t>
      </w:r>
      <w:proofErr w:type="spellEnd"/>
      <w:r w:rsidR="006C20E6" w:rsidRPr="00106740">
        <w:rPr>
          <w:rFonts w:eastAsia="標楷體"/>
          <w:color w:val="000000"/>
          <w:sz w:val="24"/>
          <w:szCs w:val="24"/>
          <w:rPrChange w:id="235" w:author="Glenn Hsu" w:date="2022-02-16T12:32:00Z">
            <w:rPr>
              <w:color w:val="000000"/>
            </w:rPr>
          </w:rPrChange>
        </w:rPr>
        <w:t>[</w:t>
      </w:r>
      <w:r w:rsidR="006C20E6" w:rsidRPr="00106740">
        <w:rPr>
          <w:rFonts w:eastAsia="標楷體"/>
          <w:sz w:val="24"/>
          <w:szCs w:val="24"/>
          <w:rPrChange w:id="236" w:author="Glenn Hsu" w:date="2022-02-16T12:32:00Z">
            <w:rPr/>
          </w:rPrChange>
        </w:rPr>
        <w:t>7]</w:t>
      </w:r>
      <w:r w:rsidR="006C20E6" w:rsidRPr="00106740">
        <w:rPr>
          <w:rFonts w:eastAsia="標楷體"/>
          <w:color w:val="000000"/>
          <w:sz w:val="24"/>
          <w:szCs w:val="24"/>
          <w:rPrChange w:id="237" w:author="Glenn Hsu" w:date="2022-02-16T12:32:00Z">
            <w:rPr>
              <w:color w:val="000000"/>
            </w:rPr>
          </w:rPrChange>
        </w:rPr>
        <w:t>：利用</w:t>
      </w:r>
      <w:r w:rsidR="006C20E6" w:rsidRPr="00106740">
        <w:rPr>
          <w:rFonts w:eastAsia="標楷體"/>
          <w:color w:val="000000"/>
          <w:sz w:val="24"/>
          <w:szCs w:val="24"/>
          <w:rPrChange w:id="238" w:author="Glenn Hsu" w:date="2022-02-16T12:32:00Z">
            <w:rPr>
              <w:color w:val="000000"/>
            </w:rPr>
          </w:rPrChange>
        </w:rPr>
        <w:t>Git</w:t>
      </w:r>
      <w:r w:rsidR="006C20E6" w:rsidRPr="00106740">
        <w:rPr>
          <w:rFonts w:eastAsia="標楷體"/>
          <w:color w:val="000000"/>
          <w:sz w:val="24"/>
          <w:szCs w:val="24"/>
          <w:rPrChange w:id="239" w:author="Glenn Hsu" w:date="2022-02-16T12:32:00Z">
            <w:rPr>
              <w:color w:val="000000"/>
            </w:rPr>
          </w:rPrChange>
        </w:rPr>
        <w:t>作為版本控制系統，除了讓學生方便繳交作業，還能讓學生熟悉系統開發的流程。</w:t>
      </w:r>
      <w:r w:rsidR="006C20E6" w:rsidRPr="00106740">
        <w:rPr>
          <w:rFonts w:eastAsia="標楷體"/>
          <w:sz w:val="24"/>
          <w:szCs w:val="24"/>
          <w:rPrChange w:id="240" w:author="Glenn Hsu" w:date="2022-02-16T12:32:00Z">
            <w:rPr/>
          </w:rPrChange>
        </w:rPr>
        <w:t xml:space="preserve">GitLab </w:t>
      </w:r>
      <w:r w:rsidR="006C20E6" w:rsidRPr="00106740">
        <w:rPr>
          <w:rFonts w:eastAsia="標楷體"/>
          <w:sz w:val="24"/>
          <w:szCs w:val="24"/>
          <w:rPrChange w:id="241" w:author="Glenn Hsu" w:date="2022-02-16T12:32:00Z">
            <w:rPr/>
          </w:rPrChange>
        </w:rPr>
        <w:t>是</w:t>
      </w:r>
      <w:r w:rsidR="006C20E6" w:rsidRPr="00106740">
        <w:rPr>
          <w:rFonts w:eastAsia="標楷體"/>
          <w:sz w:val="24"/>
          <w:szCs w:val="24"/>
          <w:rPrChange w:id="242" w:author="Glenn Hsu" w:date="2022-02-16T12:32:00Z">
            <w:rPr/>
          </w:rPrChange>
        </w:rPr>
        <w:t xml:space="preserve">DevOps </w:t>
      </w:r>
      <w:r w:rsidR="006C20E6" w:rsidRPr="00106740">
        <w:rPr>
          <w:rFonts w:eastAsia="標楷體"/>
          <w:sz w:val="24"/>
          <w:szCs w:val="24"/>
          <w:rPrChange w:id="243" w:author="Glenn Hsu" w:date="2022-02-16T12:32:00Z">
            <w:rPr/>
          </w:rPrChange>
        </w:rPr>
        <w:t>平</w:t>
      </w:r>
      <w:proofErr w:type="gramStart"/>
      <w:r w:rsidR="006C20E6" w:rsidRPr="00106740">
        <w:rPr>
          <w:rFonts w:eastAsia="標楷體"/>
          <w:sz w:val="24"/>
          <w:szCs w:val="24"/>
          <w:rPrChange w:id="244" w:author="Glenn Hsu" w:date="2022-02-16T12:32:00Z">
            <w:rPr/>
          </w:rPrChange>
        </w:rPr>
        <w:t>臺</w:t>
      </w:r>
      <w:proofErr w:type="gramEnd"/>
      <w:r w:rsidR="006C20E6" w:rsidRPr="00106740">
        <w:rPr>
          <w:rFonts w:eastAsia="標楷體"/>
          <w:sz w:val="24"/>
          <w:szCs w:val="24"/>
          <w:rPrChange w:id="245" w:author="Glenn Hsu" w:date="2022-02-16T12:32:00Z">
            <w:rPr/>
          </w:rPrChange>
        </w:rPr>
        <w:t>，它使組織能夠通過更快、更高效的交付軟體，同時增強安全性和合</w:t>
      </w:r>
      <w:proofErr w:type="gramStart"/>
      <w:r w:rsidR="006C20E6" w:rsidRPr="00106740">
        <w:rPr>
          <w:rFonts w:eastAsia="標楷體"/>
          <w:sz w:val="24"/>
          <w:szCs w:val="24"/>
          <w:rPrChange w:id="246" w:author="Glenn Hsu" w:date="2022-02-16T12:32:00Z">
            <w:rPr/>
          </w:rPrChange>
        </w:rPr>
        <w:t>規</w:t>
      </w:r>
      <w:proofErr w:type="gramEnd"/>
      <w:r w:rsidR="006C20E6" w:rsidRPr="00106740">
        <w:rPr>
          <w:rFonts w:eastAsia="標楷體"/>
          <w:sz w:val="24"/>
          <w:szCs w:val="24"/>
          <w:rPrChange w:id="247" w:author="Glenn Hsu" w:date="2022-02-16T12:32:00Z">
            <w:rPr/>
          </w:rPrChange>
        </w:rPr>
        <w:t>性，最大限度地提高軟體開發的整體回報。</w:t>
      </w:r>
    </w:p>
    <w:p w14:paraId="1F9C2F2B" w14:textId="1A9D1EBA" w:rsidR="00CD4CEC" w:rsidRPr="00106740" w:rsidRDefault="00AE1376" w:rsidP="00106740">
      <w:pPr>
        <w:pStyle w:val="a5"/>
        <w:widowControl w:val="0"/>
        <w:numPr>
          <w:ilvl w:val="0"/>
          <w:numId w:val="7"/>
        </w:numPr>
        <w:pBdr>
          <w:top w:val="nil"/>
          <w:left w:val="nil"/>
          <w:bottom w:val="nil"/>
          <w:right w:val="nil"/>
          <w:between w:val="nil"/>
        </w:pBdr>
        <w:spacing w:after="40"/>
        <w:ind w:leftChars="0"/>
        <w:jc w:val="both"/>
        <w:rPr>
          <w:rFonts w:eastAsia="標楷體"/>
          <w:color w:val="000000"/>
          <w:sz w:val="24"/>
          <w:szCs w:val="24"/>
          <w:rPrChange w:id="248" w:author="Glenn Hsu" w:date="2022-02-16T12:32:00Z">
            <w:rPr/>
          </w:rPrChange>
        </w:rPr>
        <w:pPrChange w:id="249" w:author="Glenn Hsu" w:date="2022-02-16T12:33:00Z">
          <w:pPr>
            <w:widowControl w:val="0"/>
            <w:pBdr>
              <w:top w:val="nil"/>
              <w:left w:val="nil"/>
              <w:bottom w:val="nil"/>
              <w:right w:val="nil"/>
              <w:between w:val="nil"/>
            </w:pBdr>
            <w:spacing w:after="40"/>
            <w:ind w:firstLine="720"/>
          </w:pPr>
        </w:pPrChange>
      </w:pPr>
      <w:del w:id="250" w:author="Glenn Hsu" w:date="2022-02-16T12:32:00Z">
        <w:r w:rsidRPr="00106740" w:rsidDel="00106740">
          <w:rPr>
            <w:rFonts w:eastAsia="標楷體"/>
            <w:color w:val="000000"/>
            <w:sz w:val="24"/>
            <w:szCs w:val="24"/>
            <w:rPrChange w:id="251" w:author="Glenn Hsu" w:date="2022-02-16T12:32:00Z">
              <w:rPr/>
            </w:rPrChange>
          </w:rPr>
          <w:delText>(3)</w:delText>
        </w:r>
      </w:del>
      <w:r w:rsidR="006C20E6" w:rsidRPr="00106740">
        <w:rPr>
          <w:rFonts w:eastAsia="標楷體"/>
          <w:color w:val="000000"/>
          <w:sz w:val="24"/>
          <w:szCs w:val="24"/>
          <w:rPrChange w:id="252" w:author="Glenn Hsu" w:date="2022-02-16T12:32:00Z">
            <w:rPr/>
          </w:rPrChange>
        </w:rPr>
        <w:t>系統後端：使用</w:t>
      </w:r>
      <w:r w:rsidR="006C20E6" w:rsidRPr="00106740">
        <w:rPr>
          <w:rFonts w:eastAsia="標楷體"/>
          <w:color w:val="000000"/>
          <w:sz w:val="24"/>
          <w:szCs w:val="24"/>
          <w:rPrChange w:id="253" w:author="Glenn Hsu" w:date="2022-02-16T12:32:00Z">
            <w:rPr/>
          </w:rPrChange>
        </w:rPr>
        <w:t>RESTful API</w:t>
      </w:r>
      <w:r w:rsidR="006C20E6" w:rsidRPr="00106740">
        <w:rPr>
          <w:rFonts w:eastAsia="標楷體"/>
          <w:color w:val="000000"/>
          <w:sz w:val="24"/>
          <w:szCs w:val="24"/>
          <w:rPrChange w:id="254" w:author="Glenn Hsu" w:date="2022-02-16T12:32:00Z">
            <w:rPr/>
          </w:rPrChange>
        </w:rPr>
        <w:t>來連接</w:t>
      </w:r>
      <w:r w:rsidR="006C20E6" w:rsidRPr="00106740">
        <w:rPr>
          <w:rFonts w:eastAsia="標楷體"/>
          <w:sz w:val="24"/>
          <w:szCs w:val="24"/>
          <w:rPrChange w:id="255" w:author="Glenn Hsu" w:date="2022-02-16T12:32:00Z">
            <w:rPr/>
          </w:rPrChange>
        </w:rPr>
        <w:t>系統</w:t>
      </w:r>
      <w:r w:rsidR="006C20E6" w:rsidRPr="00106740">
        <w:rPr>
          <w:rFonts w:eastAsia="標楷體"/>
          <w:color w:val="000000"/>
          <w:sz w:val="24"/>
          <w:szCs w:val="24"/>
          <w:rPrChange w:id="256" w:author="Glenn Hsu" w:date="2022-02-16T12:32:00Z">
            <w:rPr/>
          </w:rPrChange>
        </w:rPr>
        <w:t>的前端和資料庫。使用</w:t>
      </w:r>
      <w:r w:rsidR="006C20E6" w:rsidRPr="00106740">
        <w:rPr>
          <w:rFonts w:eastAsia="標楷體"/>
          <w:color w:val="000000"/>
          <w:sz w:val="24"/>
          <w:szCs w:val="24"/>
          <w:rPrChange w:id="257" w:author="Glenn Hsu" w:date="2022-02-16T12:32:00Z">
            <w:rPr/>
          </w:rPrChange>
        </w:rPr>
        <w:t>RESTful API</w:t>
      </w:r>
      <w:r w:rsidR="006C20E6" w:rsidRPr="00106740">
        <w:rPr>
          <w:rFonts w:eastAsia="標楷體"/>
          <w:color w:val="000000"/>
          <w:sz w:val="24"/>
          <w:szCs w:val="24"/>
          <w:rPrChange w:id="258" w:author="Glenn Hsu" w:date="2022-02-16T12:32:00Z">
            <w:rPr/>
          </w:rPrChange>
        </w:rPr>
        <w:t>能讓</w:t>
      </w:r>
      <w:r w:rsidR="006C20E6" w:rsidRPr="00106740">
        <w:rPr>
          <w:rFonts w:eastAsia="標楷體"/>
          <w:color w:val="000000"/>
          <w:sz w:val="24"/>
          <w:szCs w:val="24"/>
          <w:rPrChange w:id="259" w:author="Glenn Hsu" w:date="2022-02-16T12:32:00Z">
            <w:rPr/>
          </w:rPrChange>
        </w:rPr>
        <w:t>API</w:t>
      </w:r>
      <w:r w:rsidR="006C20E6" w:rsidRPr="00106740">
        <w:rPr>
          <w:rFonts w:eastAsia="標楷體"/>
          <w:color w:val="000000"/>
          <w:sz w:val="24"/>
          <w:szCs w:val="24"/>
          <w:rPrChange w:id="260" w:author="Glenn Hsu" w:date="2022-02-16T12:32:00Z">
            <w:rPr/>
          </w:rPrChange>
        </w:rPr>
        <w:t>接口簡單且統一，且能讓後端</w:t>
      </w:r>
      <w:r w:rsidR="006C20E6" w:rsidRPr="00106740">
        <w:rPr>
          <w:rFonts w:eastAsia="標楷體"/>
          <w:color w:val="000000"/>
          <w:sz w:val="24"/>
          <w:szCs w:val="24"/>
          <w:rPrChange w:id="261" w:author="Glenn Hsu" w:date="2022-02-16T12:32:00Z">
            <w:rPr/>
          </w:rPrChange>
        </w:rPr>
        <w:t>API</w:t>
      </w:r>
      <w:r w:rsidR="006C20E6" w:rsidRPr="00106740">
        <w:rPr>
          <w:rFonts w:eastAsia="標楷體"/>
          <w:color w:val="000000"/>
          <w:sz w:val="24"/>
          <w:szCs w:val="24"/>
          <w:rPrChange w:id="262" w:author="Glenn Hsu" w:date="2022-02-16T12:32:00Z">
            <w:rPr/>
          </w:rPrChange>
        </w:rPr>
        <w:t>開發上好維護且有彈性。</w:t>
      </w:r>
    </w:p>
    <w:p w14:paraId="4AC885BC" w14:textId="61415B54" w:rsidR="00AE1376" w:rsidRPr="00613174" w:rsidDel="00C009A0" w:rsidRDefault="00AE1376" w:rsidP="00106740">
      <w:pPr>
        <w:widowControl w:val="0"/>
        <w:pBdr>
          <w:top w:val="nil"/>
          <w:left w:val="nil"/>
          <w:bottom w:val="nil"/>
          <w:right w:val="nil"/>
          <w:between w:val="nil"/>
        </w:pBdr>
        <w:spacing w:after="40"/>
        <w:ind w:firstLine="720"/>
        <w:jc w:val="both"/>
        <w:rPr>
          <w:del w:id="263" w:author="Glenn Hsu" w:date="2022-02-16T12:33:00Z"/>
          <w:rFonts w:eastAsia="標楷體"/>
          <w:color w:val="000000"/>
          <w:sz w:val="24"/>
          <w:szCs w:val="24"/>
        </w:rPr>
        <w:pPrChange w:id="264" w:author="Glenn Hsu" w:date="2022-02-16T12:33:00Z">
          <w:pPr>
            <w:widowControl w:val="0"/>
            <w:pBdr>
              <w:top w:val="nil"/>
              <w:left w:val="nil"/>
              <w:bottom w:val="nil"/>
              <w:right w:val="nil"/>
              <w:between w:val="nil"/>
            </w:pBdr>
            <w:spacing w:after="40"/>
            <w:ind w:firstLine="720"/>
          </w:pPr>
        </w:pPrChange>
      </w:pPr>
    </w:p>
    <w:p w14:paraId="45CA55FE" w14:textId="52892643" w:rsidR="00CD4CEC" w:rsidRPr="00106740" w:rsidRDefault="00AE1376" w:rsidP="00106740">
      <w:pPr>
        <w:pStyle w:val="a5"/>
        <w:widowControl w:val="0"/>
        <w:numPr>
          <w:ilvl w:val="0"/>
          <w:numId w:val="7"/>
        </w:numPr>
        <w:pBdr>
          <w:top w:val="nil"/>
          <w:left w:val="nil"/>
          <w:bottom w:val="nil"/>
          <w:right w:val="nil"/>
          <w:between w:val="nil"/>
        </w:pBdr>
        <w:spacing w:after="40"/>
        <w:ind w:leftChars="0"/>
        <w:jc w:val="both"/>
        <w:rPr>
          <w:rFonts w:eastAsia="標楷體"/>
          <w:color w:val="000000"/>
          <w:sz w:val="24"/>
          <w:szCs w:val="24"/>
          <w:rPrChange w:id="265" w:author="Glenn Hsu" w:date="2022-02-16T12:32:00Z">
            <w:rPr/>
          </w:rPrChange>
        </w:rPr>
        <w:pPrChange w:id="266" w:author="Glenn Hsu" w:date="2022-02-16T12:33:00Z">
          <w:pPr>
            <w:widowControl w:val="0"/>
            <w:pBdr>
              <w:top w:val="nil"/>
              <w:left w:val="nil"/>
              <w:bottom w:val="nil"/>
              <w:right w:val="nil"/>
              <w:between w:val="nil"/>
            </w:pBdr>
            <w:spacing w:after="40"/>
            <w:ind w:firstLine="720"/>
          </w:pPr>
        </w:pPrChange>
      </w:pPr>
      <w:del w:id="267" w:author="Glenn Hsu" w:date="2022-02-16T12:32:00Z">
        <w:r w:rsidRPr="00106740" w:rsidDel="00106740">
          <w:rPr>
            <w:rFonts w:eastAsia="標楷體"/>
            <w:color w:val="000000"/>
            <w:sz w:val="24"/>
            <w:szCs w:val="24"/>
            <w:rPrChange w:id="268" w:author="Glenn Hsu" w:date="2022-02-16T12:32:00Z">
              <w:rPr/>
            </w:rPrChange>
          </w:rPr>
          <w:delText>(4)</w:delText>
        </w:r>
      </w:del>
      <w:r w:rsidR="006C20E6" w:rsidRPr="00106740">
        <w:rPr>
          <w:rFonts w:eastAsia="標楷體"/>
          <w:color w:val="000000"/>
          <w:sz w:val="24"/>
          <w:szCs w:val="24"/>
          <w:rPrChange w:id="269" w:author="Glenn Hsu" w:date="2022-02-16T12:32:00Z">
            <w:rPr/>
          </w:rPrChange>
        </w:rPr>
        <w:t>系統資料庫：將根據之後所決定的資料儲存方式來決定使用</w:t>
      </w:r>
    </w:p>
    <w:p w14:paraId="5D4C10A0" w14:textId="77777777" w:rsidR="00AE1376" w:rsidRPr="00106740" w:rsidRDefault="006C20E6" w:rsidP="00C009A0">
      <w:pPr>
        <w:pStyle w:val="a5"/>
        <w:widowControl w:val="0"/>
        <w:numPr>
          <w:ilvl w:val="0"/>
          <w:numId w:val="9"/>
        </w:numPr>
        <w:pBdr>
          <w:top w:val="nil"/>
          <w:left w:val="nil"/>
          <w:bottom w:val="nil"/>
          <w:right w:val="nil"/>
          <w:between w:val="nil"/>
        </w:pBdr>
        <w:spacing w:after="40"/>
        <w:ind w:leftChars="0"/>
        <w:jc w:val="both"/>
        <w:rPr>
          <w:rFonts w:eastAsia="標楷體"/>
          <w:color w:val="000000"/>
          <w:sz w:val="24"/>
          <w:szCs w:val="24"/>
          <w:rPrChange w:id="270" w:author="Glenn Hsu" w:date="2022-02-16T12:32:00Z">
            <w:rPr/>
          </w:rPrChange>
        </w:rPr>
        <w:pPrChange w:id="271" w:author="Glenn Hsu" w:date="2022-02-16T12:33:00Z">
          <w:pPr>
            <w:widowControl w:val="0"/>
            <w:pBdr>
              <w:top w:val="nil"/>
              <w:left w:val="nil"/>
              <w:bottom w:val="nil"/>
              <w:right w:val="nil"/>
              <w:between w:val="nil"/>
            </w:pBdr>
            <w:spacing w:after="40"/>
          </w:pPr>
        </w:pPrChange>
      </w:pPr>
      <w:r w:rsidRPr="00106740">
        <w:rPr>
          <w:rFonts w:eastAsia="標楷體"/>
          <w:color w:val="000000"/>
          <w:sz w:val="24"/>
          <w:szCs w:val="24"/>
          <w:rPrChange w:id="272" w:author="Glenn Hsu" w:date="2022-02-16T12:32:00Z">
            <w:rPr/>
          </w:rPrChange>
        </w:rPr>
        <w:t>RDBMS</w:t>
      </w:r>
      <w:r w:rsidRPr="00106740">
        <w:rPr>
          <w:rFonts w:eastAsia="標楷體"/>
          <w:color w:val="000000"/>
          <w:sz w:val="24"/>
          <w:szCs w:val="24"/>
          <w:rPrChange w:id="273" w:author="Glenn Hsu" w:date="2022-02-16T12:32:00Z">
            <w:rPr/>
          </w:rPrChange>
        </w:rPr>
        <w:t>資料庫</w:t>
      </w:r>
      <w:r w:rsidRPr="00106740">
        <w:rPr>
          <w:rFonts w:eastAsia="標楷體"/>
          <w:color w:val="000000"/>
          <w:sz w:val="24"/>
          <w:szCs w:val="24"/>
          <w:rPrChange w:id="274" w:author="Glenn Hsu" w:date="2022-02-16T12:32:00Z">
            <w:rPr/>
          </w:rPrChange>
        </w:rPr>
        <w:t>(</w:t>
      </w:r>
      <w:proofErr w:type="spellStart"/>
      <w:r w:rsidRPr="00106740">
        <w:rPr>
          <w:rFonts w:eastAsia="標楷體"/>
          <w:color w:val="000000"/>
          <w:sz w:val="24"/>
          <w:szCs w:val="24"/>
          <w:rPrChange w:id="275" w:author="Glenn Hsu" w:date="2022-02-16T12:32:00Z">
            <w:rPr/>
          </w:rPrChange>
        </w:rPr>
        <w:t>ex:MySQL</w:t>
      </w:r>
      <w:proofErr w:type="spellEnd"/>
      <w:r w:rsidRPr="00106740">
        <w:rPr>
          <w:rFonts w:eastAsia="標楷體"/>
          <w:color w:val="000000"/>
          <w:sz w:val="24"/>
          <w:szCs w:val="24"/>
          <w:rPrChange w:id="276" w:author="Glenn Hsu" w:date="2022-02-16T12:32:00Z">
            <w:rPr/>
          </w:rPrChange>
        </w:rPr>
        <w:t>)</w:t>
      </w:r>
      <w:r w:rsidRPr="00106740">
        <w:rPr>
          <w:rFonts w:eastAsia="標楷體"/>
          <w:color w:val="000000"/>
          <w:sz w:val="24"/>
          <w:szCs w:val="24"/>
          <w:rPrChange w:id="277" w:author="Glenn Hsu" w:date="2022-02-16T12:32:00Z">
            <w:rPr/>
          </w:rPrChange>
        </w:rPr>
        <w:t>或是</w:t>
      </w:r>
      <w:r w:rsidRPr="00106740">
        <w:rPr>
          <w:rFonts w:eastAsia="標楷體"/>
          <w:color w:val="000000"/>
          <w:sz w:val="24"/>
          <w:szCs w:val="24"/>
          <w:rPrChange w:id="278" w:author="Glenn Hsu" w:date="2022-02-16T12:32:00Z">
            <w:rPr/>
          </w:rPrChange>
        </w:rPr>
        <w:t>NoSQL</w:t>
      </w:r>
      <w:r w:rsidRPr="00106740">
        <w:rPr>
          <w:rFonts w:eastAsia="標楷體"/>
          <w:color w:val="000000"/>
          <w:sz w:val="24"/>
          <w:szCs w:val="24"/>
          <w:rPrChange w:id="279" w:author="Glenn Hsu" w:date="2022-02-16T12:32:00Z">
            <w:rPr/>
          </w:rPrChange>
        </w:rPr>
        <w:t>資料庫</w:t>
      </w:r>
      <w:r w:rsidRPr="00106740">
        <w:rPr>
          <w:rFonts w:eastAsia="標楷體"/>
          <w:color w:val="000000"/>
          <w:sz w:val="24"/>
          <w:szCs w:val="24"/>
          <w:rPrChange w:id="280" w:author="Glenn Hsu" w:date="2022-02-16T12:32:00Z">
            <w:rPr/>
          </w:rPrChange>
        </w:rPr>
        <w:t>(</w:t>
      </w:r>
      <w:proofErr w:type="spellStart"/>
      <w:r w:rsidRPr="00106740">
        <w:rPr>
          <w:rFonts w:eastAsia="標楷體"/>
          <w:color w:val="000000"/>
          <w:sz w:val="24"/>
          <w:szCs w:val="24"/>
          <w:rPrChange w:id="281" w:author="Glenn Hsu" w:date="2022-02-16T12:32:00Z">
            <w:rPr/>
          </w:rPrChange>
        </w:rPr>
        <w:t>ex:MongoDB</w:t>
      </w:r>
      <w:proofErr w:type="spellEnd"/>
      <w:r w:rsidRPr="00106740">
        <w:rPr>
          <w:rFonts w:eastAsia="標楷體"/>
          <w:color w:val="000000"/>
          <w:sz w:val="24"/>
          <w:szCs w:val="24"/>
          <w:rPrChange w:id="282" w:author="Glenn Hsu" w:date="2022-02-16T12:32:00Z">
            <w:rPr/>
          </w:rPrChange>
        </w:rPr>
        <w:t>)</w:t>
      </w:r>
      <w:r w:rsidRPr="00106740">
        <w:rPr>
          <w:rFonts w:eastAsia="標楷體"/>
          <w:color w:val="000000"/>
          <w:sz w:val="24"/>
          <w:szCs w:val="24"/>
          <w:rPrChange w:id="283" w:author="Glenn Hsu" w:date="2022-02-16T12:32:00Z">
            <w:rPr/>
          </w:rPrChange>
        </w:rPr>
        <w:t>。</w:t>
      </w:r>
    </w:p>
    <w:p w14:paraId="7E51D526" w14:textId="554BF03C" w:rsidR="00CD4CEC" w:rsidRPr="00106740" w:rsidRDefault="006C20E6" w:rsidP="00C009A0">
      <w:pPr>
        <w:pStyle w:val="a5"/>
        <w:widowControl w:val="0"/>
        <w:numPr>
          <w:ilvl w:val="0"/>
          <w:numId w:val="9"/>
        </w:numPr>
        <w:pBdr>
          <w:top w:val="nil"/>
          <w:left w:val="nil"/>
          <w:bottom w:val="nil"/>
          <w:right w:val="nil"/>
          <w:between w:val="nil"/>
        </w:pBdr>
        <w:spacing w:after="40"/>
        <w:ind w:leftChars="0"/>
        <w:jc w:val="both"/>
        <w:rPr>
          <w:rFonts w:eastAsia="標楷體"/>
          <w:color w:val="000000"/>
          <w:sz w:val="24"/>
          <w:szCs w:val="24"/>
          <w:rPrChange w:id="284" w:author="Glenn Hsu" w:date="2022-02-16T12:32:00Z">
            <w:rPr/>
          </w:rPrChange>
        </w:rPr>
        <w:pPrChange w:id="285" w:author="Glenn Hsu" w:date="2022-02-16T12:33:00Z">
          <w:pPr>
            <w:widowControl w:val="0"/>
            <w:pBdr>
              <w:top w:val="nil"/>
              <w:left w:val="nil"/>
              <w:bottom w:val="nil"/>
              <w:right w:val="nil"/>
              <w:between w:val="nil"/>
            </w:pBdr>
            <w:spacing w:after="40"/>
          </w:pPr>
        </w:pPrChange>
      </w:pPr>
      <w:r w:rsidRPr="00106740">
        <w:rPr>
          <w:rFonts w:eastAsia="標楷體"/>
          <w:color w:val="000000"/>
          <w:sz w:val="24"/>
          <w:szCs w:val="24"/>
          <w:rPrChange w:id="286" w:author="Glenn Hsu" w:date="2022-02-16T12:32:00Z">
            <w:rPr/>
          </w:rPrChange>
        </w:rPr>
        <w:t>MongoDB</w:t>
      </w:r>
      <w:r w:rsidRPr="00106740">
        <w:rPr>
          <w:rFonts w:eastAsia="標楷體"/>
          <w:color w:val="000000"/>
          <w:sz w:val="24"/>
          <w:szCs w:val="24"/>
          <w:rPrChange w:id="287" w:author="Glenn Hsu" w:date="2022-02-16T12:32:00Z">
            <w:rPr/>
          </w:rPrChange>
        </w:rPr>
        <w:t>：是一個文件導向</w:t>
      </w:r>
      <w:r w:rsidRPr="00106740">
        <w:rPr>
          <w:rFonts w:eastAsia="標楷體"/>
          <w:color w:val="000000"/>
          <w:sz w:val="24"/>
          <w:szCs w:val="24"/>
          <w:rPrChange w:id="288" w:author="Glenn Hsu" w:date="2022-02-16T12:32:00Z">
            <w:rPr/>
          </w:rPrChange>
        </w:rPr>
        <w:t xml:space="preserve"> (Document-oriented database)</w:t>
      </w:r>
      <w:r w:rsidRPr="00106740">
        <w:rPr>
          <w:rFonts w:eastAsia="標楷體"/>
          <w:color w:val="000000"/>
          <w:sz w:val="24"/>
          <w:szCs w:val="24"/>
          <w:rPrChange w:id="289" w:author="Glenn Hsu" w:date="2022-02-16T12:32:00Z">
            <w:rPr/>
          </w:rPrChange>
        </w:rPr>
        <w:t>的資料庫管理系統的資料庫。</w:t>
      </w:r>
    </w:p>
    <w:p w14:paraId="246B17E1" w14:textId="20DEC9DE" w:rsidR="00CD4CEC" w:rsidRPr="00106740" w:rsidRDefault="006C20E6" w:rsidP="00C009A0">
      <w:pPr>
        <w:pStyle w:val="a5"/>
        <w:widowControl w:val="0"/>
        <w:numPr>
          <w:ilvl w:val="0"/>
          <w:numId w:val="9"/>
        </w:numPr>
        <w:pBdr>
          <w:top w:val="nil"/>
          <w:left w:val="nil"/>
          <w:bottom w:val="nil"/>
          <w:right w:val="nil"/>
          <w:between w:val="nil"/>
        </w:pBdr>
        <w:spacing w:after="40"/>
        <w:ind w:leftChars="0"/>
        <w:jc w:val="both"/>
        <w:rPr>
          <w:rFonts w:eastAsia="標楷體"/>
          <w:color w:val="000000"/>
          <w:sz w:val="24"/>
          <w:szCs w:val="24"/>
          <w:rPrChange w:id="290" w:author="Glenn Hsu" w:date="2022-02-16T12:32:00Z">
            <w:rPr/>
          </w:rPrChange>
        </w:rPr>
        <w:pPrChange w:id="291" w:author="Glenn Hsu" w:date="2022-02-16T12:33:00Z">
          <w:pPr>
            <w:widowControl w:val="0"/>
            <w:pBdr>
              <w:top w:val="nil"/>
              <w:left w:val="nil"/>
              <w:bottom w:val="nil"/>
              <w:right w:val="nil"/>
              <w:between w:val="nil"/>
            </w:pBdr>
            <w:spacing w:after="40"/>
          </w:pPr>
        </w:pPrChange>
      </w:pPr>
      <w:r w:rsidRPr="00106740">
        <w:rPr>
          <w:rFonts w:eastAsia="標楷體"/>
          <w:color w:val="000000"/>
          <w:sz w:val="24"/>
          <w:szCs w:val="24"/>
          <w:rPrChange w:id="292" w:author="Glenn Hsu" w:date="2022-02-16T12:32:00Z">
            <w:rPr/>
          </w:rPrChange>
        </w:rPr>
        <w:t>MySQL</w:t>
      </w:r>
      <w:r w:rsidRPr="00106740">
        <w:rPr>
          <w:rFonts w:eastAsia="標楷體"/>
          <w:color w:val="000000"/>
          <w:sz w:val="24"/>
          <w:szCs w:val="24"/>
          <w:rPrChange w:id="293" w:author="Glenn Hsu" w:date="2022-02-16T12:32:00Z">
            <w:rPr/>
          </w:rPrChange>
        </w:rPr>
        <w:t>：</w:t>
      </w:r>
      <w:r w:rsidRPr="00106740">
        <w:rPr>
          <w:rFonts w:eastAsia="標楷體"/>
          <w:color w:val="000000"/>
          <w:sz w:val="24"/>
          <w:szCs w:val="24"/>
          <w:highlight w:val="white"/>
          <w:rPrChange w:id="294" w:author="Glenn Hsu" w:date="2022-02-16T12:32:00Z">
            <w:rPr>
              <w:highlight w:val="white"/>
            </w:rPr>
          </w:rPrChange>
        </w:rPr>
        <w:t>是一種關聯數據庫管理系統，關聯數據庫將數據保存在不同的表中可有效增加速度並提高靈活性。</w:t>
      </w:r>
    </w:p>
    <w:p w14:paraId="1DF317E0" w14:textId="587B4F01" w:rsidR="00AE1376" w:rsidRPr="00613174" w:rsidDel="003C6A6B" w:rsidRDefault="00AE1376" w:rsidP="00106740">
      <w:pPr>
        <w:widowControl w:val="0"/>
        <w:pBdr>
          <w:top w:val="nil"/>
          <w:left w:val="nil"/>
          <w:bottom w:val="nil"/>
          <w:right w:val="nil"/>
          <w:between w:val="nil"/>
        </w:pBdr>
        <w:spacing w:after="40"/>
        <w:jc w:val="both"/>
        <w:rPr>
          <w:del w:id="295" w:author="Glenn Hsu" w:date="2022-02-16T12:33:00Z"/>
          <w:rFonts w:eastAsia="標楷體"/>
          <w:color w:val="000000"/>
          <w:sz w:val="24"/>
          <w:szCs w:val="24"/>
        </w:rPr>
        <w:pPrChange w:id="296" w:author="Glenn Hsu" w:date="2022-02-16T12:33:00Z">
          <w:pPr>
            <w:widowControl w:val="0"/>
            <w:pBdr>
              <w:top w:val="nil"/>
              <w:left w:val="nil"/>
              <w:bottom w:val="nil"/>
              <w:right w:val="nil"/>
              <w:between w:val="nil"/>
            </w:pBdr>
            <w:spacing w:after="40"/>
          </w:pPr>
        </w:pPrChange>
      </w:pPr>
    </w:p>
    <w:p w14:paraId="3B7FDCFE" w14:textId="2D833B42" w:rsidR="00CD4CEC" w:rsidRPr="003C6A6B" w:rsidRDefault="00AE1376" w:rsidP="00106740">
      <w:pPr>
        <w:pStyle w:val="a5"/>
        <w:widowControl w:val="0"/>
        <w:numPr>
          <w:ilvl w:val="0"/>
          <w:numId w:val="7"/>
        </w:numPr>
        <w:pBdr>
          <w:top w:val="nil"/>
          <w:left w:val="nil"/>
          <w:bottom w:val="nil"/>
          <w:right w:val="nil"/>
          <w:between w:val="nil"/>
        </w:pBdr>
        <w:spacing w:after="40"/>
        <w:ind w:leftChars="0"/>
        <w:jc w:val="both"/>
        <w:rPr>
          <w:rFonts w:eastAsia="標楷體"/>
          <w:sz w:val="24"/>
          <w:szCs w:val="24"/>
          <w:rPrChange w:id="297" w:author="Glenn Hsu" w:date="2022-02-16T12:34:00Z">
            <w:rPr>
              <w:color w:val="444444"/>
            </w:rPr>
          </w:rPrChange>
        </w:rPr>
        <w:pPrChange w:id="298" w:author="Glenn Hsu" w:date="2022-02-16T12:33:00Z">
          <w:pPr>
            <w:widowControl w:val="0"/>
            <w:pBdr>
              <w:top w:val="nil"/>
              <w:left w:val="nil"/>
              <w:bottom w:val="nil"/>
              <w:right w:val="nil"/>
              <w:between w:val="nil"/>
            </w:pBdr>
            <w:spacing w:after="40"/>
            <w:ind w:firstLine="720"/>
          </w:pPr>
        </w:pPrChange>
      </w:pPr>
      <w:del w:id="299" w:author="Glenn Hsu" w:date="2022-02-16T12:32:00Z">
        <w:r w:rsidRPr="00106740" w:rsidDel="00106740">
          <w:rPr>
            <w:rFonts w:eastAsia="標楷體"/>
            <w:color w:val="000000"/>
            <w:sz w:val="24"/>
            <w:szCs w:val="24"/>
            <w:rPrChange w:id="300" w:author="Glenn Hsu" w:date="2022-02-16T12:32:00Z">
              <w:rPr/>
            </w:rPrChange>
          </w:rPr>
          <w:delText>(5)</w:delText>
        </w:r>
      </w:del>
      <w:r w:rsidR="006C20E6" w:rsidRPr="00106740">
        <w:rPr>
          <w:rFonts w:eastAsia="標楷體"/>
          <w:color w:val="000000"/>
          <w:sz w:val="24"/>
          <w:szCs w:val="24"/>
          <w:rPrChange w:id="301" w:author="Glenn Hsu" w:date="2022-02-16T12:32:00Z">
            <w:rPr/>
          </w:rPrChange>
        </w:rPr>
        <w:t>程式品質檢測平台：使用</w:t>
      </w:r>
      <w:r w:rsidR="006C20E6" w:rsidRPr="003C6A6B">
        <w:rPr>
          <w:rFonts w:eastAsia="標楷體"/>
          <w:sz w:val="24"/>
          <w:szCs w:val="24"/>
          <w:rPrChange w:id="302" w:author="Glenn Hsu" w:date="2022-02-16T12:34:00Z">
            <w:rPr/>
          </w:rPrChange>
        </w:rPr>
        <w:t>SonarQube[8]</w:t>
      </w:r>
      <w:r w:rsidR="006C20E6" w:rsidRPr="003C6A6B">
        <w:rPr>
          <w:rFonts w:eastAsia="標楷體"/>
          <w:sz w:val="24"/>
          <w:szCs w:val="24"/>
          <w:rPrChange w:id="303" w:author="Glenn Hsu" w:date="2022-02-16T12:34:00Z">
            <w:rPr/>
          </w:rPrChange>
        </w:rPr>
        <w:t>對學生程式碼進行品質檢測。</w:t>
      </w:r>
      <w:r w:rsidR="006C20E6" w:rsidRPr="003C6A6B">
        <w:rPr>
          <w:rFonts w:eastAsia="標楷體"/>
          <w:sz w:val="24"/>
          <w:szCs w:val="24"/>
          <w:rPrChange w:id="304" w:author="Glenn Hsu" w:date="2022-02-16T12:34:00Z">
            <w:rPr/>
          </w:rPrChange>
        </w:rPr>
        <w:t>SonarQube</w:t>
      </w:r>
      <w:r w:rsidR="006C20E6" w:rsidRPr="003C6A6B">
        <w:rPr>
          <w:rFonts w:eastAsia="標楷體"/>
          <w:sz w:val="24"/>
          <w:szCs w:val="24"/>
          <w:rPrChange w:id="305" w:author="Glenn Hsu" w:date="2022-02-16T12:34:00Z">
            <w:rPr/>
          </w:rPrChange>
        </w:rPr>
        <w:t>提供程式碼品質、風險檢測解決方案，目前提供了</w:t>
      </w:r>
      <w:r w:rsidR="006C20E6" w:rsidRPr="003C6A6B">
        <w:rPr>
          <w:rFonts w:eastAsia="標楷體"/>
          <w:sz w:val="24"/>
          <w:szCs w:val="24"/>
          <w:highlight w:val="white"/>
          <w:rPrChange w:id="306" w:author="Glenn Hsu" w:date="2022-02-16T12:34:00Z">
            <w:rPr>
              <w:color w:val="444444"/>
              <w:highlight w:val="white"/>
            </w:rPr>
          </w:rPrChange>
        </w:rPr>
        <w:t>超過</w:t>
      </w:r>
      <w:r w:rsidR="006C20E6" w:rsidRPr="003C6A6B">
        <w:rPr>
          <w:rFonts w:eastAsia="標楷體"/>
          <w:sz w:val="24"/>
          <w:szCs w:val="24"/>
          <w:highlight w:val="white"/>
          <w:rPrChange w:id="307" w:author="Glenn Hsu" w:date="2022-02-16T12:34:00Z">
            <w:rPr>
              <w:color w:val="444444"/>
              <w:highlight w:val="white"/>
            </w:rPr>
          </w:rPrChange>
        </w:rPr>
        <w:t>27</w:t>
      </w:r>
      <w:r w:rsidR="006C20E6" w:rsidRPr="003C6A6B">
        <w:rPr>
          <w:rFonts w:eastAsia="標楷體"/>
          <w:sz w:val="24"/>
          <w:szCs w:val="24"/>
          <w:highlight w:val="white"/>
          <w:rPrChange w:id="308" w:author="Glenn Hsu" w:date="2022-02-16T12:34:00Z">
            <w:rPr>
              <w:color w:val="444444"/>
              <w:highlight w:val="white"/>
            </w:rPr>
          </w:rPrChange>
        </w:rPr>
        <w:t>種以上程式語言的開發分析。</w:t>
      </w:r>
    </w:p>
    <w:p w14:paraId="018F95F8" w14:textId="0E240309" w:rsidR="00AE1376" w:rsidRPr="00613174" w:rsidDel="003C6A6B" w:rsidRDefault="00AE1376" w:rsidP="006E2ABD">
      <w:pPr>
        <w:widowControl w:val="0"/>
        <w:pBdr>
          <w:top w:val="nil"/>
          <w:left w:val="nil"/>
          <w:bottom w:val="nil"/>
          <w:right w:val="nil"/>
          <w:between w:val="nil"/>
        </w:pBdr>
        <w:spacing w:after="40"/>
        <w:ind w:left="1080" w:firstLine="720"/>
        <w:jc w:val="both"/>
        <w:rPr>
          <w:del w:id="309" w:author="Glenn Hsu" w:date="2022-02-16T12:34:00Z"/>
          <w:rFonts w:eastAsia="標楷體"/>
          <w:color w:val="000000"/>
          <w:sz w:val="24"/>
          <w:szCs w:val="24"/>
        </w:rPr>
        <w:pPrChange w:id="310" w:author="Glenn Hsu" w:date="2022-02-16T12:35:00Z">
          <w:pPr>
            <w:widowControl w:val="0"/>
            <w:pBdr>
              <w:top w:val="nil"/>
              <w:left w:val="nil"/>
              <w:bottom w:val="nil"/>
              <w:right w:val="nil"/>
              <w:between w:val="nil"/>
            </w:pBdr>
            <w:spacing w:after="40"/>
            <w:ind w:firstLine="720"/>
          </w:pPr>
        </w:pPrChange>
      </w:pPr>
    </w:p>
    <w:p w14:paraId="050E1619" w14:textId="60DF92E8" w:rsidR="00B32EB7" w:rsidRPr="00106740" w:rsidDel="006E2ABD" w:rsidRDefault="00AE1376" w:rsidP="006E2ABD">
      <w:pPr>
        <w:pStyle w:val="a5"/>
        <w:widowControl w:val="0"/>
        <w:numPr>
          <w:ilvl w:val="0"/>
          <w:numId w:val="7"/>
        </w:numPr>
        <w:pBdr>
          <w:top w:val="nil"/>
          <w:left w:val="nil"/>
          <w:bottom w:val="nil"/>
          <w:right w:val="nil"/>
          <w:between w:val="nil"/>
        </w:pBdr>
        <w:spacing w:after="40"/>
        <w:ind w:leftChars="0"/>
        <w:jc w:val="both"/>
        <w:rPr>
          <w:del w:id="311" w:author="Glenn Hsu" w:date="2022-02-16T12:35:00Z"/>
          <w:rFonts w:eastAsia="標楷體"/>
          <w:color w:val="000000"/>
          <w:sz w:val="24"/>
          <w:szCs w:val="24"/>
          <w:rPrChange w:id="312" w:author="Glenn Hsu" w:date="2022-02-16T12:32:00Z">
            <w:rPr>
              <w:del w:id="313" w:author="Glenn Hsu" w:date="2022-02-16T12:35:00Z"/>
            </w:rPr>
          </w:rPrChange>
        </w:rPr>
        <w:pPrChange w:id="314" w:author="Glenn Hsu" w:date="2022-02-16T12:35:00Z">
          <w:pPr>
            <w:widowControl w:val="0"/>
            <w:pBdr>
              <w:top w:val="nil"/>
              <w:left w:val="nil"/>
              <w:bottom w:val="nil"/>
              <w:right w:val="nil"/>
              <w:between w:val="nil"/>
            </w:pBdr>
            <w:spacing w:after="40"/>
            <w:ind w:firstLine="720"/>
          </w:pPr>
        </w:pPrChange>
      </w:pPr>
      <w:del w:id="315" w:author="Glenn Hsu" w:date="2022-02-16T12:32:00Z">
        <w:r w:rsidRPr="006E2ABD" w:rsidDel="00106740">
          <w:rPr>
            <w:rFonts w:eastAsia="標楷體"/>
            <w:color w:val="000000"/>
            <w:sz w:val="24"/>
            <w:szCs w:val="24"/>
            <w:rPrChange w:id="316" w:author="Glenn Hsu" w:date="2022-02-16T12:35:00Z">
              <w:rPr/>
            </w:rPrChange>
          </w:rPr>
          <w:delText>(6)</w:delText>
        </w:r>
      </w:del>
      <w:r w:rsidR="006C20E6" w:rsidRPr="006E2ABD">
        <w:rPr>
          <w:rFonts w:eastAsia="標楷體"/>
          <w:color w:val="000000"/>
          <w:sz w:val="24"/>
          <w:szCs w:val="24"/>
          <w:rPrChange w:id="317" w:author="Glenn Hsu" w:date="2022-02-16T12:35:00Z">
            <w:rPr/>
          </w:rPrChange>
        </w:rPr>
        <w:t>系統整合工具：系統將建置</w:t>
      </w:r>
      <w:r w:rsidR="006C20E6" w:rsidRPr="006E2ABD">
        <w:rPr>
          <w:rFonts w:eastAsia="標楷體"/>
          <w:color w:val="000000"/>
          <w:sz w:val="24"/>
          <w:szCs w:val="24"/>
          <w:rPrChange w:id="318" w:author="Glenn Hsu" w:date="2022-02-16T12:35:00Z">
            <w:rPr/>
          </w:rPrChange>
        </w:rPr>
        <w:t>Jenkins</w:t>
      </w:r>
      <w:r w:rsidR="006C20E6" w:rsidRPr="006E2ABD">
        <w:rPr>
          <w:rFonts w:eastAsia="標楷體"/>
          <w:color w:val="000000"/>
          <w:sz w:val="24"/>
          <w:szCs w:val="24"/>
          <w:rPrChange w:id="319" w:author="Glenn Hsu" w:date="2022-02-16T12:35:00Z">
            <w:rPr/>
          </w:rPrChange>
        </w:rPr>
        <w:t>來協助學生能快速建置作業。</w:t>
      </w:r>
    </w:p>
    <w:p w14:paraId="334DD657" w14:textId="467B7655" w:rsidR="00CD4CEC" w:rsidRPr="006E2ABD" w:rsidRDefault="006E2ABD" w:rsidP="006E2ABD">
      <w:pPr>
        <w:pStyle w:val="a5"/>
        <w:widowControl w:val="0"/>
        <w:numPr>
          <w:ilvl w:val="0"/>
          <w:numId w:val="7"/>
        </w:numPr>
        <w:pBdr>
          <w:top w:val="nil"/>
          <w:left w:val="nil"/>
          <w:bottom w:val="nil"/>
          <w:right w:val="nil"/>
          <w:between w:val="nil"/>
        </w:pBdr>
        <w:spacing w:after="40"/>
        <w:ind w:leftChars="0"/>
        <w:jc w:val="both"/>
        <w:rPr>
          <w:rFonts w:eastAsia="標楷體"/>
          <w:color w:val="000000"/>
          <w:sz w:val="24"/>
          <w:szCs w:val="24"/>
          <w:rPrChange w:id="320" w:author="Glenn Hsu" w:date="2022-02-16T12:35:00Z">
            <w:rPr/>
          </w:rPrChange>
        </w:rPr>
        <w:pPrChange w:id="321" w:author="Glenn Hsu" w:date="2022-02-16T12:35:00Z">
          <w:pPr>
            <w:widowControl w:val="0"/>
            <w:pBdr>
              <w:top w:val="nil"/>
              <w:left w:val="nil"/>
              <w:bottom w:val="nil"/>
              <w:right w:val="nil"/>
              <w:between w:val="nil"/>
            </w:pBdr>
            <w:spacing w:after="40"/>
          </w:pPr>
        </w:pPrChange>
      </w:pPr>
      <w:ins w:id="322" w:author="Glenn Hsu" w:date="2022-02-16T12:35:00Z">
        <w:r w:rsidRPr="006E2ABD">
          <w:rPr>
            <w:rFonts w:eastAsia="標楷體"/>
            <w:color w:val="000000"/>
            <w:sz w:val="24"/>
            <w:szCs w:val="24"/>
            <w:rPrChange w:id="323" w:author="Glenn Hsu" w:date="2022-02-16T12:35:00Z">
              <w:rPr>
                <w:rFonts w:eastAsia="標楷體"/>
                <w:color w:val="202122"/>
                <w:sz w:val="24"/>
                <w:szCs w:val="24"/>
                <w:highlight w:val="white"/>
              </w:rPr>
            </w:rPrChange>
          </w:rPr>
          <w:t>J</w:t>
        </w:r>
      </w:ins>
      <w:del w:id="324" w:author="Glenn Hsu" w:date="2022-02-16T12:35:00Z">
        <w:r w:rsidR="006C20E6" w:rsidRPr="006E2ABD" w:rsidDel="006E2ABD">
          <w:rPr>
            <w:rFonts w:eastAsia="標楷體"/>
            <w:color w:val="000000"/>
            <w:sz w:val="24"/>
            <w:szCs w:val="24"/>
            <w:rPrChange w:id="325" w:author="Glenn Hsu" w:date="2022-02-16T12:35:00Z">
              <w:rPr>
                <w:highlight w:val="white"/>
              </w:rPr>
            </w:rPrChange>
          </w:rPr>
          <w:delText>J</w:delText>
        </w:r>
      </w:del>
      <w:r w:rsidR="006C20E6" w:rsidRPr="006E2ABD">
        <w:rPr>
          <w:rFonts w:eastAsia="標楷體"/>
          <w:color w:val="000000"/>
          <w:sz w:val="24"/>
          <w:szCs w:val="24"/>
          <w:rPrChange w:id="326" w:author="Glenn Hsu" w:date="2022-02-16T12:35:00Z">
            <w:rPr>
              <w:highlight w:val="white"/>
            </w:rPr>
          </w:rPrChange>
        </w:rPr>
        <w:t>enkins</w:t>
      </w:r>
      <w:r w:rsidR="006C20E6" w:rsidRPr="006E2ABD">
        <w:rPr>
          <w:rFonts w:eastAsia="標楷體"/>
          <w:color w:val="000000"/>
          <w:sz w:val="24"/>
          <w:szCs w:val="24"/>
          <w:rPrChange w:id="327" w:author="Glenn Hsu" w:date="2022-02-16T12:35:00Z">
            <w:rPr>
              <w:highlight w:val="white"/>
            </w:rPr>
          </w:rPrChange>
        </w:rPr>
        <w:t>提供了軟體開發的持續整合服務，除此之外也提供相當</w:t>
      </w:r>
      <w:proofErr w:type="gramStart"/>
      <w:r w:rsidR="006C20E6" w:rsidRPr="006E2ABD">
        <w:rPr>
          <w:rFonts w:eastAsia="標楷體"/>
          <w:color w:val="000000"/>
          <w:sz w:val="24"/>
          <w:szCs w:val="24"/>
          <w:rPrChange w:id="328" w:author="Glenn Hsu" w:date="2022-02-16T12:35:00Z">
            <w:rPr>
              <w:highlight w:val="white"/>
            </w:rPr>
          </w:rPrChange>
        </w:rPr>
        <w:t>多插件來</w:t>
      </w:r>
      <w:proofErr w:type="gramEnd"/>
      <w:r w:rsidR="006C20E6" w:rsidRPr="006E2ABD">
        <w:rPr>
          <w:rFonts w:eastAsia="標楷體"/>
          <w:color w:val="000000"/>
          <w:sz w:val="24"/>
          <w:szCs w:val="24"/>
          <w:rPrChange w:id="329" w:author="Glenn Hsu" w:date="2022-02-16T12:35:00Z">
            <w:rPr>
              <w:highlight w:val="white"/>
            </w:rPr>
          </w:rPrChange>
        </w:rPr>
        <w:t>支援不同的專案開發。</w:t>
      </w:r>
    </w:p>
    <w:p w14:paraId="6F1ABF08" w14:textId="16951FDA" w:rsidR="00B32EB7" w:rsidRPr="00613174" w:rsidDel="003C6A6B" w:rsidRDefault="00B32EB7" w:rsidP="006E2ABD">
      <w:pPr>
        <w:widowControl w:val="0"/>
        <w:numPr>
          <w:ilvl w:val="0"/>
          <w:numId w:val="7"/>
        </w:numPr>
        <w:pBdr>
          <w:top w:val="nil"/>
          <w:left w:val="nil"/>
          <w:bottom w:val="nil"/>
          <w:right w:val="nil"/>
          <w:between w:val="nil"/>
        </w:pBdr>
        <w:spacing w:after="40"/>
        <w:ind w:leftChars="100" w:left="560" w:rightChars="100" w:right="200"/>
        <w:jc w:val="both"/>
        <w:rPr>
          <w:del w:id="330" w:author="Glenn Hsu" w:date="2022-02-16T12:34:00Z"/>
          <w:rFonts w:eastAsia="標楷體"/>
          <w:color w:val="000000"/>
          <w:sz w:val="24"/>
          <w:szCs w:val="24"/>
        </w:rPr>
        <w:pPrChange w:id="331" w:author="Glenn Hsu" w:date="2022-02-16T12:35:00Z">
          <w:pPr>
            <w:widowControl w:val="0"/>
            <w:pBdr>
              <w:top w:val="nil"/>
              <w:left w:val="nil"/>
              <w:bottom w:val="nil"/>
              <w:right w:val="nil"/>
              <w:between w:val="nil"/>
            </w:pBdr>
            <w:spacing w:after="40"/>
            <w:ind w:firstLine="720"/>
          </w:pPr>
        </w:pPrChange>
      </w:pPr>
    </w:p>
    <w:p w14:paraId="4C2487D2" w14:textId="0FD07BEA" w:rsidR="00CD4CEC" w:rsidRPr="00106740" w:rsidDel="003C6A6B" w:rsidRDefault="00B32EB7" w:rsidP="006E2ABD">
      <w:pPr>
        <w:pStyle w:val="a5"/>
        <w:widowControl w:val="0"/>
        <w:numPr>
          <w:ilvl w:val="0"/>
          <w:numId w:val="7"/>
        </w:numPr>
        <w:pBdr>
          <w:top w:val="nil"/>
          <w:left w:val="nil"/>
          <w:bottom w:val="nil"/>
          <w:right w:val="nil"/>
          <w:between w:val="nil"/>
        </w:pBdr>
        <w:spacing w:after="40"/>
        <w:ind w:leftChars="0"/>
        <w:jc w:val="both"/>
        <w:rPr>
          <w:del w:id="332" w:author="Glenn Hsu" w:date="2022-02-16T12:34:00Z"/>
          <w:rFonts w:eastAsia="標楷體"/>
          <w:color w:val="000000"/>
          <w:sz w:val="24"/>
          <w:szCs w:val="24"/>
          <w:rPrChange w:id="333" w:author="Glenn Hsu" w:date="2022-02-16T12:32:00Z">
            <w:rPr>
              <w:del w:id="334" w:author="Glenn Hsu" w:date="2022-02-16T12:34:00Z"/>
            </w:rPr>
          </w:rPrChange>
        </w:rPr>
        <w:pPrChange w:id="335" w:author="Glenn Hsu" w:date="2022-02-16T12:35:00Z">
          <w:pPr>
            <w:widowControl w:val="0"/>
            <w:pBdr>
              <w:top w:val="nil"/>
              <w:left w:val="nil"/>
              <w:bottom w:val="nil"/>
              <w:right w:val="nil"/>
              <w:between w:val="nil"/>
            </w:pBdr>
            <w:spacing w:after="40"/>
            <w:ind w:firstLine="720"/>
          </w:pPr>
        </w:pPrChange>
      </w:pPr>
      <w:del w:id="336" w:author="Glenn Hsu" w:date="2022-02-16T12:32:00Z">
        <w:r w:rsidRPr="003C6A6B" w:rsidDel="00106740">
          <w:rPr>
            <w:rFonts w:eastAsia="標楷體"/>
            <w:color w:val="000000"/>
            <w:sz w:val="24"/>
            <w:szCs w:val="24"/>
            <w:rPrChange w:id="337" w:author="Glenn Hsu" w:date="2022-02-16T12:34:00Z">
              <w:rPr/>
            </w:rPrChange>
          </w:rPr>
          <w:delText>(7)</w:delText>
        </w:r>
      </w:del>
      <w:r w:rsidR="006C20E6" w:rsidRPr="003C6A6B">
        <w:rPr>
          <w:rFonts w:eastAsia="標楷體"/>
          <w:color w:val="000000"/>
          <w:sz w:val="24"/>
          <w:szCs w:val="24"/>
          <w:rPrChange w:id="338" w:author="Glenn Hsu" w:date="2022-02-16T12:34:00Z">
            <w:rPr/>
          </w:rPrChange>
        </w:rPr>
        <w:t>系統整合容器：系統將透過</w:t>
      </w:r>
      <w:r w:rsidR="006C20E6" w:rsidRPr="003C6A6B">
        <w:rPr>
          <w:rFonts w:eastAsia="標楷體"/>
          <w:color w:val="000000"/>
          <w:sz w:val="24"/>
          <w:szCs w:val="24"/>
          <w:rPrChange w:id="339" w:author="Glenn Hsu" w:date="2022-02-16T12:34:00Z">
            <w:rPr/>
          </w:rPrChange>
        </w:rPr>
        <w:t>Docker[6]</w:t>
      </w:r>
      <w:r w:rsidR="006C20E6" w:rsidRPr="003C6A6B">
        <w:rPr>
          <w:rFonts w:eastAsia="標楷體"/>
          <w:color w:val="000000"/>
          <w:sz w:val="24"/>
          <w:szCs w:val="24"/>
          <w:rPrChange w:id="340" w:author="Glenn Hsu" w:date="2022-02-16T12:34:00Z">
            <w:rPr/>
          </w:rPrChange>
        </w:rPr>
        <w:t>來建置，以方便管理。</w:t>
      </w:r>
    </w:p>
    <w:p w14:paraId="307B5051" w14:textId="77777777" w:rsidR="00CD4CEC" w:rsidRPr="006E2ABD" w:rsidRDefault="006C20E6" w:rsidP="006E2ABD">
      <w:pPr>
        <w:pStyle w:val="a5"/>
        <w:widowControl w:val="0"/>
        <w:numPr>
          <w:ilvl w:val="0"/>
          <w:numId w:val="7"/>
        </w:numPr>
        <w:pBdr>
          <w:top w:val="nil"/>
          <w:left w:val="nil"/>
          <w:bottom w:val="nil"/>
          <w:right w:val="nil"/>
          <w:between w:val="nil"/>
        </w:pBdr>
        <w:spacing w:after="40"/>
        <w:ind w:leftChars="0"/>
        <w:jc w:val="both"/>
        <w:rPr>
          <w:rFonts w:eastAsia="標楷體"/>
          <w:color w:val="000000"/>
          <w:sz w:val="24"/>
          <w:szCs w:val="24"/>
          <w:rPrChange w:id="341" w:author="Glenn Hsu" w:date="2022-02-16T12:35:00Z">
            <w:rPr>
              <w:color w:val="333333"/>
            </w:rPr>
          </w:rPrChange>
        </w:rPr>
        <w:pPrChange w:id="342" w:author="Glenn Hsu" w:date="2022-02-16T12:35:00Z">
          <w:pPr>
            <w:widowControl w:val="0"/>
            <w:pBdr>
              <w:top w:val="nil"/>
              <w:left w:val="nil"/>
              <w:bottom w:val="nil"/>
              <w:right w:val="nil"/>
              <w:between w:val="nil"/>
            </w:pBdr>
            <w:spacing w:after="40"/>
          </w:pPr>
        </w:pPrChange>
      </w:pPr>
      <w:r w:rsidRPr="003C6A6B">
        <w:rPr>
          <w:rFonts w:eastAsia="標楷體"/>
          <w:color w:val="000000"/>
          <w:sz w:val="24"/>
          <w:szCs w:val="24"/>
          <w:rPrChange w:id="343" w:author="Glenn Hsu" w:date="2022-02-16T12:34:00Z">
            <w:rPr/>
          </w:rPrChange>
        </w:rPr>
        <w:t>Docker</w:t>
      </w:r>
      <w:r w:rsidRPr="003C6A6B">
        <w:rPr>
          <w:rFonts w:eastAsia="標楷體"/>
          <w:color w:val="000000"/>
          <w:sz w:val="24"/>
          <w:szCs w:val="24"/>
          <w:rPrChange w:id="344" w:author="Glenn Hsu" w:date="2022-02-16T12:34:00Z">
            <w:rPr/>
          </w:rPrChange>
        </w:rPr>
        <w:t>是一個用於開發、發佈和運行應用程式的開放平</w:t>
      </w:r>
      <w:proofErr w:type="gramStart"/>
      <w:r w:rsidRPr="003C6A6B">
        <w:rPr>
          <w:rFonts w:eastAsia="標楷體"/>
          <w:color w:val="000000"/>
          <w:sz w:val="24"/>
          <w:szCs w:val="24"/>
          <w:rPrChange w:id="345" w:author="Glenn Hsu" w:date="2022-02-16T12:34:00Z">
            <w:rPr/>
          </w:rPrChange>
        </w:rPr>
        <w:t>臺</w:t>
      </w:r>
      <w:proofErr w:type="gramEnd"/>
      <w:r w:rsidRPr="003C6A6B">
        <w:rPr>
          <w:rFonts w:eastAsia="標楷體"/>
          <w:color w:val="000000"/>
          <w:sz w:val="24"/>
          <w:szCs w:val="24"/>
          <w:rPrChange w:id="346" w:author="Glenn Hsu" w:date="2022-02-16T12:34:00Z">
            <w:rPr/>
          </w:rPrChange>
        </w:rPr>
        <w:t>。</w:t>
      </w:r>
      <w:r w:rsidRPr="006E2ABD">
        <w:rPr>
          <w:rFonts w:eastAsia="標楷體"/>
          <w:color w:val="000000"/>
          <w:sz w:val="24"/>
          <w:szCs w:val="24"/>
          <w:rPrChange w:id="347" w:author="Glenn Hsu" w:date="2022-02-16T12:35:00Z">
            <w:rPr>
              <w:color w:val="333333"/>
            </w:rPr>
          </w:rPrChange>
        </w:rPr>
        <w:t>擁有輕量化、提高資源效率、更快建置等優勢。</w:t>
      </w:r>
    </w:p>
    <w:p w14:paraId="05C502C7" w14:textId="4C2E6758" w:rsidR="00CD4CEC" w:rsidRPr="00613174" w:rsidDel="003C6A6B" w:rsidRDefault="00CD4CEC">
      <w:pPr>
        <w:widowControl w:val="0"/>
        <w:pBdr>
          <w:top w:val="nil"/>
          <w:left w:val="nil"/>
          <w:bottom w:val="nil"/>
          <w:right w:val="nil"/>
          <w:between w:val="nil"/>
        </w:pBdr>
        <w:spacing w:after="40"/>
        <w:rPr>
          <w:del w:id="348" w:author="Glenn Hsu" w:date="2022-02-16T12:34:00Z"/>
          <w:rFonts w:eastAsia="標楷體"/>
          <w:color w:val="333333"/>
          <w:sz w:val="24"/>
          <w:szCs w:val="24"/>
        </w:rPr>
      </w:pPr>
    </w:p>
    <w:p w14:paraId="545F7236" w14:textId="2B3F82AC" w:rsidR="006C20E6" w:rsidRPr="00613174" w:rsidDel="003C6A6B" w:rsidRDefault="006C20E6" w:rsidP="00B32EB7">
      <w:pPr>
        <w:widowControl w:val="0"/>
        <w:pBdr>
          <w:top w:val="nil"/>
          <w:left w:val="nil"/>
          <w:bottom w:val="nil"/>
          <w:right w:val="nil"/>
          <w:between w:val="nil"/>
        </w:pBdr>
        <w:spacing w:after="40"/>
        <w:jc w:val="center"/>
        <w:rPr>
          <w:del w:id="349" w:author="Glenn Hsu" w:date="2022-02-16T12:34:00Z"/>
          <w:rFonts w:eastAsia="標楷體"/>
          <w:color w:val="000000"/>
          <w:sz w:val="32"/>
          <w:szCs w:val="32"/>
        </w:rPr>
      </w:pPr>
    </w:p>
    <w:p w14:paraId="556BBD34" w14:textId="77777777" w:rsidR="006C20E6" w:rsidRPr="00613174" w:rsidRDefault="006C20E6" w:rsidP="00B32EB7">
      <w:pPr>
        <w:widowControl w:val="0"/>
        <w:pBdr>
          <w:top w:val="nil"/>
          <w:left w:val="nil"/>
          <w:bottom w:val="nil"/>
          <w:right w:val="nil"/>
          <w:between w:val="nil"/>
        </w:pBdr>
        <w:spacing w:after="40"/>
        <w:jc w:val="center"/>
        <w:rPr>
          <w:rFonts w:eastAsia="標楷體"/>
          <w:color w:val="000000"/>
          <w:sz w:val="32"/>
          <w:szCs w:val="32"/>
        </w:rPr>
      </w:pPr>
    </w:p>
    <w:p w14:paraId="72084D7A" w14:textId="6CAD74EE" w:rsidR="00CD4CEC" w:rsidRPr="00613174" w:rsidRDefault="00B32EB7" w:rsidP="00B32EB7">
      <w:pPr>
        <w:widowControl w:val="0"/>
        <w:pBdr>
          <w:top w:val="nil"/>
          <w:left w:val="nil"/>
          <w:bottom w:val="nil"/>
          <w:right w:val="nil"/>
          <w:between w:val="nil"/>
        </w:pBdr>
        <w:spacing w:after="40"/>
        <w:jc w:val="center"/>
        <w:rPr>
          <w:rFonts w:eastAsia="標楷體"/>
          <w:color w:val="000000"/>
          <w:sz w:val="32"/>
          <w:szCs w:val="32"/>
        </w:rPr>
      </w:pPr>
      <w:r w:rsidRPr="00613174">
        <w:rPr>
          <w:rFonts w:eastAsia="標楷體"/>
          <w:color w:val="000000"/>
          <w:sz w:val="32"/>
          <w:szCs w:val="32"/>
        </w:rPr>
        <w:t>(</w:t>
      </w:r>
      <w:r w:rsidRPr="00613174">
        <w:rPr>
          <w:rFonts w:eastAsia="標楷體"/>
          <w:color w:val="000000"/>
          <w:sz w:val="32"/>
          <w:szCs w:val="32"/>
        </w:rPr>
        <w:t>四</w:t>
      </w:r>
      <w:r w:rsidRPr="00613174">
        <w:rPr>
          <w:rFonts w:eastAsia="標楷體"/>
          <w:color w:val="000000"/>
          <w:sz w:val="32"/>
          <w:szCs w:val="32"/>
        </w:rPr>
        <w:t>)</w:t>
      </w:r>
      <w:r w:rsidR="006C20E6" w:rsidRPr="00613174">
        <w:rPr>
          <w:rFonts w:eastAsia="標楷體"/>
          <w:color w:val="000000"/>
          <w:sz w:val="32"/>
          <w:szCs w:val="32"/>
        </w:rPr>
        <w:t>研究方法及步驟</w:t>
      </w:r>
    </w:p>
    <w:p w14:paraId="43914292" w14:textId="56D33F5D" w:rsidR="00CD4CEC" w:rsidRPr="00613174" w:rsidRDefault="006C20E6" w:rsidP="00455BFA">
      <w:pPr>
        <w:widowControl w:val="0"/>
        <w:pBdr>
          <w:top w:val="nil"/>
          <w:left w:val="nil"/>
          <w:bottom w:val="nil"/>
          <w:right w:val="nil"/>
          <w:between w:val="nil"/>
        </w:pBdr>
        <w:spacing w:after="40"/>
        <w:ind w:firstLine="720"/>
        <w:jc w:val="both"/>
        <w:rPr>
          <w:rFonts w:eastAsia="標楷體"/>
          <w:sz w:val="24"/>
          <w:szCs w:val="24"/>
        </w:rPr>
        <w:pPrChange w:id="350" w:author="Glenn Hsu" w:date="2022-02-16T12:37:00Z">
          <w:pPr>
            <w:widowControl w:val="0"/>
            <w:pBdr>
              <w:top w:val="nil"/>
              <w:left w:val="nil"/>
              <w:bottom w:val="nil"/>
              <w:right w:val="nil"/>
              <w:between w:val="nil"/>
            </w:pBdr>
            <w:spacing w:after="40"/>
            <w:ind w:firstLine="720"/>
          </w:pPr>
        </w:pPrChange>
      </w:pPr>
      <w:del w:id="351" w:author="Glenn Hsu" w:date="2022-02-16T12:35:00Z">
        <w:r w:rsidRPr="00613174" w:rsidDel="00455BFA">
          <w:rPr>
            <w:rFonts w:eastAsia="標楷體"/>
            <w:sz w:val="24"/>
            <w:szCs w:val="24"/>
          </w:rPr>
          <w:delText>我們</w:delText>
        </w:r>
      </w:del>
      <w:ins w:id="352" w:author="Glenn Hsu" w:date="2022-02-16T12:35:00Z">
        <w:r w:rsidR="00455BFA">
          <w:rPr>
            <w:rFonts w:eastAsia="標楷體" w:hint="eastAsia"/>
            <w:sz w:val="24"/>
            <w:szCs w:val="24"/>
          </w:rPr>
          <w:t>本計畫</w:t>
        </w:r>
      </w:ins>
      <w:ins w:id="353" w:author="Glenn Hsu" w:date="2022-02-16T12:36:00Z">
        <w:r w:rsidR="00455BFA">
          <w:rPr>
            <w:rFonts w:eastAsia="標楷體" w:hint="eastAsia"/>
            <w:sz w:val="24"/>
            <w:szCs w:val="24"/>
          </w:rPr>
          <w:t>預計使用</w:t>
        </w:r>
      </w:ins>
      <w:del w:id="354" w:author="Glenn Hsu" w:date="2022-02-16T12:35:00Z">
        <w:r w:rsidRPr="00613174" w:rsidDel="00455BFA">
          <w:rPr>
            <w:rFonts w:eastAsia="標楷體"/>
            <w:sz w:val="24"/>
            <w:szCs w:val="24"/>
          </w:rPr>
          <w:delText>會</w:delText>
        </w:r>
      </w:del>
      <w:del w:id="355" w:author="Glenn Hsu" w:date="2022-02-16T12:36:00Z">
        <w:r w:rsidRPr="00613174" w:rsidDel="00455BFA">
          <w:rPr>
            <w:rFonts w:eastAsia="標楷體"/>
            <w:sz w:val="24"/>
            <w:szCs w:val="24"/>
          </w:rPr>
          <w:delText>利用</w:delText>
        </w:r>
      </w:del>
      <w:proofErr w:type="spellStart"/>
      <w:r w:rsidRPr="00613174">
        <w:rPr>
          <w:rFonts w:eastAsia="標楷體"/>
          <w:sz w:val="24"/>
          <w:szCs w:val="24"/>
        </w:rPr>
        <w:t>GitLab</w:t>
      </w:r>
      <w:proofErr w:type="spellEnd"/>
      <w:r w:rsidRPr="00613174">
        <w:rPr>
          <w:rFonts w:eastAsia="標楷體"/>
          <w:sz w:val="24"/>
          <w:szCs w:val="24"/>
        </w:rPr>
        <w:t>、</w:t>
      </w:r>
      <w:r w:rsidRPr="00613174">
        <w:rPr>
          <w:rFonts w:eastAsia="標楷體"/>
          <w:sz w:val="24"/>
          <w:szCs w:val="24"/>
        </w:rPr>
        <w:t>Jenkins</w:t>
      </w:r>
      <w:r w:rsidRPr="00613174">
        <w:rPr>
          <w:rFonts w:eastAsia="標楷體"/>
          <w:sz w:val="24"/>
          <w:szCs w:val="24"/>
        </w:rPr>
        <w:t>作為繳交作業的工具，來達到上面所提到的</w:t>
      </w:r>
      <w:r w:rsidRPr="00613174">
        <w:rPr>
          <w:rFonts w:eastAsia="標楷體"/>
          <w:sz w:val="24"/>
          <w:szCs w:val="24"/>
        </w:rPr>
        <w:t>DevOps</w:t>
      </w:r>
      <w:r w:rsidRPr="00613174">
        <w:rPr>
          <w:rFonts w:eastAsia="標楷體"/>
          <w:sz w:val="24"/>
          <w:szCs w:val="24"/>
        </w:rPr>
        <w:t>開發模式的概念，以提升學生對於</w:t>
      </w:r>
      <w:r w:rsidRPr="00613174">
        <w:rPr>
          <w:rFonts w:eastAsia="標楷體"/>
          <w:sz w:val="24"/>
          <w:szCs w:val="24"/>
        </w:rPr>
        <w:t>DevOps</w:t>
      </w:r>
      <w:r w:rsidRPr="00613174">
        <w:rPr>
          <w:rFonts w:eastAsia="標楷體"/>
          <w:sz w:val="24"/>
          <w:szCs w:val="24"/>
        </w:rPr>
        <w:t>的熟悉度，關於單元測試，</w:t>
      </w:r>
      <w:del w:id="356" w:author="Glenn Hsu" w:date="2022-02-16T12:36:00Z">
        <w:r w:rsidRPr="00613174" w:rsidDel="00455BFA">
          <w:rPr>
            <w:rFonts w:eastAsia="標楷體"/>
            <w:sz w:val="24"/>
            <w:szCs w:val="24"/>
          </w:rPr>
          <w:delText>會</w:delText>
        </w:r>
      </w:del>
      <w:ins w:id="357" w:author="Glenn Hsu" w:date="2022-02-16T12:36:00Z">
        <w:r w:rsidR="00455BFA">
          <w:rPr>
            <w:rFonts w:eastAsia="標楷體" w:hint="eastAsia"/>
            <w:sz w:val="24"/>
            <w:szCs w:val="24"/>
          </w:rPr>
          <w:t>則透過</w:t>
        </w:r>
      </w:ins>
      <w:del w:id="358" w:author="Glenn Hsu" w:date="2022-02-16T12:36:00Z">
        <w:r w:rsidRPr="00613174" w:rsidDel="00455BFA">
          <w:rPr>
            <w:rFonts w:eastAsia="標楷體"/>
            <w:sz w:val="24"/>
            <w:szCs w:val="24"/>
          </w:rPr>
          <w:delText>利用</w:delText>
        </w:r>
      </w:del>
      <w:r w:rsidRPr="00613174">
        <w:rPr>
          <w:rFonts w:eastAsia="標楷體"/>
          <w:sz w:val="24"/>
          <w:szCs w:val="24"/>
        </w:rPr>
        <w:t>Maven</w:t>
      </w:r>
      <w:r w:rsidRPr="00613174">
        <w:rPr>
          <w:rFonts w:eastAsia="標楷體"/>
          <w:sz w:val="24"/>
          <w:szCs w:val="24"/>
        </w:rPr>
        <w:t>的</w:t>
      </w:r>
      <w:r w:rsidRPr="00613174">
        <w:rPr>
          <w:rFonts w:eastAsia="標楷體"/>
          <w:sz w:val="24"/>
          <w:szCs w:val="24"/>
        </w:rPr>
        <w:t>test</w:t>
      </w:r>
      <w:r w:rsidRPr="00613174">
        <w:rPr>
          <w:rFonts w:eastAsia="標楷體"/>
          <w:sz w:val="24"/>
          <w:szCs w:val="24"/>
        </w:rPr>
        <w:t>階段來進行，若</w:t>
      </w:r>
      <w:ins w:id="359" w:author="Glenn Hsu" w:date="2022-02-16T12:36:00Z">
        <w:r w:rsidR="00455BFA">
          <w:rPr>
            <w:rFonts w:eastAsia="標楷體" w:hint="eastAsia"/>
            <w:sz w:val="24"/>
            <w:szCs w:val="24"/>
          </w:rPr>
          <w:t>程式</w:t>
        </w:r>
      </w:ins>
      <w:r w:rsidRPr="00613174">
        <w:rPr>
          <w:rFonts w:eastAsia="標楷體"/>
          <w:sz w:val="24"/>
          <w:szCs w:val="24"/>
        </w:rPr>
        <w:t>通過單元測試</w:t>
      </w:r>
      <w:ins w:id="360" w:author="Glenn Hsu" w:date="2022-02-16T12:36:00Z">
        <w:r w:rsidR="00455BFA">
          <w:rPr>
            <w:rFonts w:eastAsia="標楷體" w:hint="eastAsia"/>
            <w:sz w:val="24"/>
            <w:szCs w:val="24"/>
          </w:rPr>
          <w:t>檢測</w:t>
        </w:r>
      </w:ins>
      <w:r w:rsidRPr="00613174">
        <w:rPr>
          <w:rFonts w:eastAsia="標楷體"/>
          <w:sz w:val="24"/>
          <w:szCs w:val="24"/>
        </w:rPr>
        <w:t>，才透過</w:t>
      </w:r>
      <w:r w:rsidRPr="00613174">
        <w:rPr>
          <w:rFonts w:eastAsia="標楷體"/>
          <w:sz w:val="24"/>
          <w:szCs w:val="24"/>
        </w:rPr>
        <w:t>SonarQube</w:t>
      </w:r>
      <w:r w:rsidRPr="00613174">
        <w:rPr>
          <w:rFonts w:eastAsia="標楷體"/>
          <w:sz w:val="24"/>
          <w:szCs w:val="24"/>
        </w:rPr>
        <w:t>進行程式品質檢測。系統會由</w:t>
      </w:r>
      <w:proofErr w:type="spellStart"/>
      <w:r w:rsidRPr="00613174">
        <w:rPr>
          <w:rFonts w:eastAsia="標楷體"/>
          <w:sz w:val="24"/>
          <w:szCs w:val="24"/>
        </w:rPr>
        <w:t>SonarQube</w:t>
      </w:r>
      <w:proofErr w:type="spellEnd"/>
      <w:r w:rsidRPr="00613174">
        <w:rPr>
          <w:rFonts w:eastAsia="標楷體"/>
          <w:sz w:val="24"/>
          <w:szCs w:val="24"/>
        </w:rPr>
        <w:t>歷次檢測報告中的</w:t>
      </w:r>
      <w:r w:rsidRPr="00613174">
        <w:rPr>
          <w:rFonts w:eastAsia="標楷體"/>
          <w:sz w:val="24"/>
          <w:szCs w:val="24"/>
        </w:rPr>
        <w:t>Bugs</w:t>
      </w:r>
      <w:del w:id="361" w:author="Glenn Hsu" w:date="2022-02-16T12:36:00Z">
        <w:r w:rsidRPr="00613174" w:rsidDel="00455BFA">
          <w:rPr>
            <w:rFonts w:eastAsia="標楷體"/>
            <w:sz w:val="24"/>
            <w:szCs w:val="24"/>
          </w:rPr>
          <w:delText xml:space="preserve">, </w:delText>
        </w:r>
      </w:del>
      <w:ins w:id="362" w:author="Glenn Hsu" w:date="2022-02-16T12:36:00Z">
        <w:r w:rsidR="00455BFA">
          <w:rPr>
            <w:rFonts w:eastAsia="標楷體" w:hint="eastAsia"/>
            <w:sz w:val="24"/>
            <w:szCs w:val="24"/>
          </w:rPr>
          <w:t>、</w:t>
        </w:r>
      </w:ins>
      <w:r w:rsidRPr="00613174">
        <w:rPr>
          <w:rFonts w:eastAsia="標楷體"/>
          <w:color w:val="222222"/>
          <w:sz w:val="24"/>
          <w:szCs w:val="24"/>
          <w:highlight w:val="white"/>
        </w:rPr>
        <w:t>Vulnerability(</w:t>
      </w:r>
      <w:r w:rsidRPr="00613174">
        <w:rPr>
          <w:rFonts w:eastAsia="標楷體"/>
          <w:color w:val="222222"/>
          <w:sz w:val="24"/>
          <w:szCs w:val="24"/>
          <w:highlight w:val="white"/>
        </w:rPr>
        <w:t>漏洞</w:t>
      </w:r>
      <w:r w:rsidRPr="00613174">
        <w:rPr>
          <w:rFonts w:eastAsia="標楷體"/>
          <w:color w:val="222222"/>
          <w:sz w:val="24"/>
          <w:szCs w:val="24"/>
          <w:highlight w:val="white"/>
        </w:rPr>
        <w:t>)</w:t>
      </w:r>
      <w:r w:rsidRPr="00613174">
        <w:rPr>
          <w:rFonts w:eastAsia="標楷體"/>
          <w:color w:val="222222"/>
          <w:sz w:val="24"/>
          <w:szCs w:val="24"/>
          <w:highlight w:val="white"/>
        </w:rPr>
        <w:t>及</w:t>
      </w:r>
      <w:r w:rsidRPr="00613174">
        <w:rPr>
          <w:rFonts w:eastAsia="標楷體"/>
          <w:color w:val="222222"/>
          <w:sz w:val="24"/>
          <w:szCs w:val="24"/>
          <w:highlight w:val="white"/>
        </w:rPr>
        <w:t>code smell(</w:t>
      </w:r>
      <w:r w:rsidRPr="00613174">
        <w:rPr>
          <w:rFonts w:eastAsia="標楷體"/>
          <w:color w:val="222222"/>
          <w:sz w:val="24"/>
          <w:szCs w:val="24"/>
          <w:highlight w:val="white"/>
        </w:rPr>
        <w:t>異味</w:t>
      </w:r>
      <w:r w:rsidRPr="00613174">
        <w:rPr>
          <w:rFonts w:eastAsia="標楷體"/>
          <w:color w:val="222222"/>
          <w:sz w:val="24"/>
          <w:szCs w:val="24"/>
          <w:highlight w:val="white"/>
        </w:rPr>
        <w:t>)</w:t>
      </w:r>
      <w:r w:rsidRPr="00613174">
        <w:rPr>
          <w:rFonts w:eastAsia="標楷體"/>
          <w:color w:val="222222"/>
          <w:sz w:val="24"/>
          <w:szCs w:val="24"/>
          <w:highlight w:val="white"/>
        </w:rPr>
        <w:t>的數目來繪製</w:t>
      </w:r>
      <w:ins w:id="363" w:author="Glenn Hsu" w:date="2022-02-16T12:36:00Z">
        <w:r w:rsidR="00455BFA">
          <w:rPr>
            <w:rFonts w:eastAsia="標楷體" w:hint="eastAsia"/>
            <w:color w:val="222222"/>
            <w:sz w:val="24"/>
            <w:szCs w:val="24"/>
            <w:highlight w:val="white"/>
          </w:rPr>
          <w:t>分析</w:t>
        </w:r>
      </w:ins>
      <w:r w:rsidRPr="00613174">
        <w:rPr>
          <w:rFonts w:eastAsia="標楷體"/>
          <w:color w:val="222222"/>
          <w:sz w:val="24"/>
          <w:szCs w:val="24"/>
          <w:highlight w:val="white"/>
        </w:rPr>
        <w:t>曲線圖，分別對應到前面程式品質規範中的安全</w:t>
      </w:r>
      <w:r w:rsidRPr="00613174">
        <w:rPr>
          <w:rFonts w:eastAsia="標楷體"/>
          <w:color w:val="222222"/>
          <w:sz w:val="24"/>
          <w:szCs w:val="24"/>
          <w:highlight w:val="white"/>
        </w:rPr>
        <w:lastRenderedPageBreak/>
        <w:t>性，可靠性及可維護性，</w:t>
      </w:r>
      <w:ins w:id="364" w:author="Glenn Hsu" w:date="2022-02-16T12:37:00Z">
        <w:r w:rsidR="00455BFA">
          <w:rPr>
            <w:rFonts w:eastAsia="標楷體" w:hint="eastAsia"/>
            <w:color w:val="222222"/>
            <w:sz w:val="24"/>
            <w:szCs w:val="24"/>
            <w:highlight w:val="white"/>
          </w:rPr>
          <w:t>此外亦</w:t>
        </w:r>
      </w:ins>
      <w:del w:id="365" w:author="Glenn Hsu" w:date="2022-02-16T12:37:00Z">
        <w:r w:rsidRPr="00613174" w:rsidDel="00455BFA">
          <w:rPr>
            <w:rFonts w:eastAsia="標楷體"/>
            <w:color w:val="222222"/>
            <w:sz w:val="24"/>
            <w:szCs w:val="24"/>
            <w:highlight w:val="white"/>
          </w:rPr>
          <w:delText>我們還會</w:delText>
        </w:r>
      </w:del>
      <w:r w:rsidRPr="00613174">
        <w:rPr>
          <w:rFonts w:eastAsia="標楷體"/>
          <w:color w:val="222222"/>
          <w:sz w:val="24"/>
          <w:szCs w:val="24"/>
          <w:highlight w:val="white"/>
        </w:rPr>
        <w:t>利用</w:t>
      </w:r>
      <w:proofErr w:type="spellStart"/>
      <w:r w:rsidRPr="00613174">
        <w:rPr>
          <w:rFonts w:eastAsia="標楷體"/>
          <w:color w:val="222222"/>
          <w:sz w:val="24"/>
          <w:szCs w:val="24"/>
          <w:highlight w:val="white"/>
        </w:rPr>
        <w:t>SonarQube</w:t>
      </w:r>
      <w:proofErr w:type="spellEnd"/>
      <w:r w:rsidRPr="00613174">
        <w:rPr>
          <w:rFonts w:eastAsia="標楷體"/>
          <w:color w:val="222222"/>
          <w:sz w:val="24"/>
          <w:szCs w:val="24"/>
          <w:highlight w:val="white"/>
        </w:rPr>
        <w:t>報告對於程式碼的警告，在該段程式碼處給予使用者建議程式碼，</w:t>
      </w:r>
      <w:r w:rsidRPr="00613174">
        <w:rPr>
          <w:rFonts w:eastAsia="標楷體"/>
          <w:sz w:val="24"/>
          <w:szCs w:val="24"/>
        </w:rPr>
        <w:t>以達到提升使用者程式碼品質的</w:t>
      </w:r>
      <w:del w:id="366" w:author="Glenn Hsu" w:date="2022-02-16T12:37:00Z">
        <w:r w:rsidRPr="00613174" w:rsidDel="00455BFA">
          <w:rPr>
            <w:rFonts w:eastAsia="標楷體"/>
            <w:sz w:val="24"/>
            <w:szCs w:val="24"/>
          </w:rPr>
          <w:delText>功能</w:delText>
        </w:r>
      </w:del>
      <w:ins w:id="367" w:author="Glenn Hsu" w:date="2022-02-16T12:37:00Z">
        <w:r w:rsidR="00455BFA">
          <w:rPr>
            <w:rFonts w:eastAsia="標楷體" w:hint="eastAsia"/>
            <w:sz w:val="24"/>
            <w:szCs w:val="24"/>
          </w:rPr>
          <w:t>目的</w:t>
        </w:r>
      </w:ins>
      <w:r w:rsidRPr="00613174">
        <w:rPr>
          <w:rFonts w:eastAsia="標楷體"/>
          <w:sz w:val="24"/>
          <w:szCs w:val="24"/>
        </w:rPr>
        <w:t>。</w:t>
      </w:r>
    </w:p>
    <w:p w14:paraId="36B3C19E" w14:textId="1347359C" w:rsidR="00CD4CEC" w:rsidRPr="00613174" w:rsidRDefault="006C20E6" w:rsidP="00B32EB7">
      <w:pPr>
        <w:widowControl w:val="0"/>
        <w:pBdr>
          <w:top w:val="nil"/>
          <w:left w:val="nil"/>
          <w:bottom w:val="nil"/>
          <w:right w:val="nil"/>
          <w:between w:val="nil"/>
        </w:pBdr>
        <w:spacing w:after="40"/>
        <w:jc w:val="center"/>
        <w:rPr>
          <w:rFonts w:eastAsia="標楷體"/>
          <w:sz w:val="32"/>
          <w:szCs w:val="32"/>
        </w:rPr>
      </w:pPr>
      <w:r w:rsidRPr="00613174">
        <w:rPr>
          <w:rFonts w:eastAsia="標楷體"/>
          <w:noProof/>
          <w:sz w:val="32"/>
          <w:szCs w:val="32"/>
        </w:rPr>
        <w:drawing>
          <wp:inline distT="114300" distB="114300" distL="114300" distR="114300" wp14:anchorId="4B8D0ECB" wp14:editId="7D7D4DB8">
            <wp:extent cx="4786947" cy="2667156"/>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786947" cy="2667156"/>
                    </a:xfrm>
                    <a:prstGeom prst="rect">
                      <a:avLst/>
                    </a:prstGeom>
                    <a:ln/>
                  </pic:spPr>
                </pic:pic>
              </a:graphicData>
            </a:graphic>
          </wp:inline>
        </w:drawing>
      </w:r>
    </w:p>
    <w:p w14:paraId="01FECA54" w14:textId="2DE05A52" w:rsidR="00377B16" w:rsidRPr="00613174" w:rsidRDefault="006C20E6" w:rsidP="00B32EB7">
      <w:pPr>
        <w:widowControl w:val="0"/>
        <w:pBdr>
          <w:top w:val="nil"/>
          <w:left w:val="nil"/>
          <w:bottom w:val="nil"/>
          <w:right w:val="nil"/>
          <w:between w:val="nil"/>
        </w:pBdr>
        <w:spacing w:after="40"/>
        <w:jc w:val="center"/>
        <w:rPr>
          <w:rFonts w:eastAsia="標楷體"/>
          <w:sz w:val="24"/>
          <w:szCs w:val="24"/>
        </w:rPr>
      </w:pPr>
      <w:r w:rsidRPr="00613174">
        <w:rPr>
          <w:rFonts w:eastAsia="標楷體"/>
          <w:sz w:val="24"/>
          <w:szCs w:val="24"/>
        </w:rPr>
        <w:t>圖二</w:t>
      </w:r>
      <w:r w:rsidRPr="00613174">
        <w:rPr>
          <w:rFonts w:eastAsia="標楷體"/>
          <w:sz w:val="24"/>
          <w:szCs w:val="24"/>
        </w:rPr>
        <w:t xml:space="preserve"> </w:t>
      </w:r>
      <w:r w:rsidRPr="00613174">
        <w:rPr>
          <w:rFonts w:eastAsia="標楷體"/>
          <w:sz w:val="24"/>
          <w:szCs w:val="24"/>
        </w:rPr>
        <w:t>學生操作流程</w:t>
      </w:r>
    </w:p>
    <w:p w14:paraId="2240861F" w14:textId="52F2734C" w:rsidR="00CD4CEC" w:rsidRPr="00613174" w:rsidRDefault="00377B16" w:rsidP="00455BFA">
      <w:pPr>
        <w:widowControl w:val="0"/>
        <w:pBdr>
          <w:top w:val="nil"/>
          <w:left w:val="nil"/>
          <w:bottom w:val="nil"/>
          <w:right w:val="nil"/>
          <w:between w:val="nil"/>
        </w:pBdr>
        <w:spacing w:after="40"/>
        <w:ind w:firstLine="720"/>
        <w:jc w:val="both"/>
        <w:rPr>
          <w:rFonts w:eastAsia="標楷體"/>
          <w:sz w:val="24"/>
          <w:szCs w:val="24"/>
        </w:rPr>
        <w:pPrChange w:id="368" w:author="Glenn Hsu" w:date="2022-02-16T12:39:00Z">
          <w:pPr>
            <w:widowControl w:val="0"/>
            <w:pBdr>
              <w:top w:val="nil"/>
              <w:left w:val="nil"/>
              <w:bottom w:val="nil"/>
              <w:right w:val="nil"/>
              <w:between w:val="nil"/>
            </w:pBdr>
            <w:spacing w:after="40"/>
            <w:ind w:firstLine="720"/>
          </w:pPr>
        </w:pPrChange>
      </w:pPr>
      <w:r w:rsidRPr="00613174">
        <w:rPr>
          <w:rFonts w:eastAsia="標楷體"/>
          <w:sz w:val="24"/>
          <w:szCs w:val="24"/>
        </w:rPr>
        <w:t>如圖二所</w:t>
      </w:r>
      <w:del w:id="369" w:author="Glenn Hsu" w:date="2022-02-16T12:37:00Z">
        <w:r w:rsidRPr="00613174" w:rsidDel="00455BFA">
          <w:rPr>
            <w:rFonts w:eastAsia="標楷體"/>
            <w:sz w:val="24"/>
            <w:szCs w:val="24"/>
          </w:rPr>
          <w:delText>視</w:delText>
        </w:r>
      </w:del>
      <w:ins w:id="370" w:author="Glenn Hsu" w:date="2022-02-16T12:37:00Z">
        <w:r w:rsidR="00455BFA">
          <w:rPr>
            <w:rFonts w:eastAsia="標楷體" w:hint="eastAsia"/>
            <w:sz w:val="24"/>
            <w:szCs w:val="24"/>
          </w:rPr>
          <w:t>示</w:t>
        </w:r>
      </w:ins>
      <w:r w:rsidRPr="00613174">
        <w:rPr>
          <w:rFonts w:eastAsia="標楷體"/>
          <w:sz w:val="24"/>
          <w:szCs w:val="24"/>
        </w:rPr>
        <w:t>，</w:t>
      </w:r>
      <w:del w:id="371" w:author="Glenn Hsu" w:date="2022-02-16T12:37:00Z">
        <w:r w:rsidR="006C20E6" w:rsidRPr="00613174" w:rsidDel="00455BFA">
          <w:rPr>
            <w:rFonts w:eastAsia="標楷體"/>
            <w:sz w:val="24"/>
            <w:szCs w:val="24"/>
          </w:rPr>
          <w:delText>目前計畫讓</w:delText>
        </w:r>
      </w:del>
      <w:r w:rsidR="006C20E6" w:rsidRPr="00613174">
        <w:rPr>
          <w:rFonts w:eastAsia="標楷體"/>
          <w:sz w:val="24"/>
          <w:szCs w:val="24"/>
        </w:rPr>
        <w:t>學生從</w:t>
      </w:r>
      <w:r w:rsidRPr="00613174">
        <w:rPr>
          <w:rFonts w:eastAsia="標楷體"/>
          <w:sz w:val="24"/>
          <w:szCs w:val="24"/>
        </w:rPr>
        <w:t>系統前端</w:t>
      </w:r>
      <w:r w:rsidR="006C20E6" w:rsidRPr="00613174">
        <w:rPr>
          <w:rFonts w:eastAsia="標楷體"/>
          <w:sz w:val="24"/>
          <w:szCs w:val="24"/>
        </w:rPr>
        <w:t>查看題目，完成作業後統一將撰寫的程式碼以</w:t>
      </w:r>
      <w:proofErr w:type="spellStart"/>
      <w:r w:rsidR="006C20E6" w:rsidRPr="00613174">
        <w:rPr>
          <w:rFonts w:eastAsia="標楷體"/>
          <w:sz w:val="24"/>
          <w:szCs w:val="24"/>
        </w:rPr>
        <w:t>Git</w:t>
      </w:r>
      <w:proofErr w:type="spellEnd"/>
      <w:r w:rsidR="006C20E6" w:rsidRPr="00613174">
        <w:rPr>
          <w:rFonts w:eastAsia="標楷體"/>
          <w:sz w:val="24"/>
          <w:szCs w:val="24"/>
        </w:rPr>
        <w:t>提交到</w:t>
      </w:r>
      <w:r w:rsidR="006C20E6" w:rsidRPr="00613174">
        <w:rPr>
          <w:rFonts w:eastAsia="標楷體"/>
          <w:sz w:val="24"/>
          <w:szCs w:val="24"/>
        </w:rPr>
        <w:t>GitLab</w:t>
      </w:r>
      <w:r w:rsidR="006C20E6" w:rsidRPr="00613174">
        <w:rPr>
          <w:rFonts w:eastAsia="標楷體"/>
          <w:sz w:val="24"/>
          <w:szCs w:val="24"/>
        </w:rPr>
        <w:t>上，而當有檔案被上傳到</w:t>
      </w:r>
      <w:r w:rsidR="006C20E6" w:rsidRPr="00613174">
        <w:rPr>
          <w:rFonts w:eastAsia="標楷體"/>
          <w:sz w:val="24"/>
          <w:szCs w:val="24"/>
        </w:rPr>
        <w:t>GitLab</w:t>
      </w:r>
      <w:r w:rsidR="006C20E6" w:rsidRPr="00613174">
        <w:rPr>
          <w:rFonts w:eastAsia="標楷體"/>
          <w:sz w:val="24"/>
          <w:szCs w:val="24"/>
        </w:rPr>
        <w:t>時，系統會自動建置並進行單元測試，</w:t>
      </w:r>
      <w:r w:rsidRPr="00613174">
        <w:rPr>
          <w:rFonts w:eastAsia="標楷體"/>
          <w:sz w:val="24"/>
          <w:szCs w:val="24"/>
        </w:rPr>
        <w:t>通過單元測試後</w:t>
      </w:r>
      <w:r w:rsidR="006C20E6" w:rsidRPr="00613174">
        <w:rPr>
          <w:rFonts w:eastAsia="標楷體"/>
          <w:sz w:val="24"/>
          <w:szCs w:val="24"/>
        </w:rPr>
        <w:t>使用</w:t>
      </w:r>
      <w:r w:rsidR="006C20E6" w:rsidRPr="00613174">
        <w:rPr>
          <w:rFonts w:eastAsia="標楷體"/>
          <w:sz w:val="24"/>
          <w:szCs w:val="24"/>
        </w:rPr>
        <w:t>SonarQube</w:t>
      </w:r>
      <w:r w:rsidR="006C20E6" w:rsidRPr="00613174">
        <w:rPr>
          <w:rFonts w:eastAsia="標楷體"/>
          <w:sz w:val="24"/>
          <w:szCs w:val="24"/>
        </w:rPr>
        <w:t>檢測程式碼的品質，並將結果</w:t>
      </w:r>
      <w:r w:rsidR="006C20E6" w:rsidRPr="00613174">
        <w:rPr>
          <w:rFonts w:eastAsia="標楷體"/>
          <w:sz w:val="24"/>
          <w:szCs w:val="24"/>
          <w:highlight w:val="white"/>
        </w:rPr>
        <w:t>彙整成一份報告</w:t>
      </w:r>
      <w:r w:rsidR="006C20E6" w:rsidRPr="00613174">
        <w:rPr>
          <w:rFonts w:eastAsia="標楷體"/>
          <w:sz w:val="24"/>
          <w:szCs w:val="24"/>
        </w:rPr>
        <w:t>呈現在儀表板。</w:t>
      </w:r>
    </w:p>
    <w:p w14:paraId="20661367" w14:textId="15D7EBD8" w:rsidR="00CD4CEC" w:rsidRPr="00613174" w:rsidRDefault="006C20E6" w:rsidP="00B32EB7">
      <w:pPr>
        <w:widowControl w:val="0"/>
        <w:pBdr>
          <w:top w:val="nil"/>
          <w:left w:val="nil"/>
          <w:bottom w:val="nil"/>
          <w:right w:val="nil"/>
          <w:between w:val="nil"/>
        </w:pBdr>
        <w:spacing w:after="40"/>
        <w:jc w:val="center"/>
        <w:rPr>
          <w:rFonts w:eastAsia="標楷體"/>
          <w:sz w:val="24"/>
          <w:szCs w:val="24"/>
        </w:rPr>
      </w:pPr>
      <w:r w:rsidRPr="00613174">
        <w:rPr>
          <w:rFonts w:eastAsia="標楷體"/>
          <w:noProof/>
          <w:sz w:val="24"/>
          <w:szCs w:val="24"/>
        </w:rPr>
        <w:drawing>
          <wp:inline distT="114300" distB="114300" distL="114300" distR="114300" wp14:anchorId="4B1B9317" wp14:editId="7BE6ADF2">
            <wp:extent cx="4528503" cy="2650592"/>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528503" cy="2650592"/>
                    </a:xfrm>
                    <a:prstGeom prst="rect">
                      <a:avLst/>
                    </a:prstGeom>
                    <a:ln/>
                  </pic:spPr>
                </pic:pic>
              </a:graphicData>
            </a:graphic>
          </wp:inline>
        </w:drawing>
      </w:r>
    </w:p>
    <w:p w14:paraId="07031C7B" w14:textId="177F8CBF" w:rsidR="00CD4CEC" w:rsidRPr="00613174" w:rsidRDefault="006C20E6" w:rsidP="00B32EB7">
      <w:pPr>
        <w:widowControl w:val="0"/>
        <w:pBdr>
          <w:top w:val="nil"/>
          <w:left w:val="nil"/>
          <w:bottom w:val="nil"/>
          <w:right w:val="nil"/>
          <w:between w:val="nil"/>
        </w:pBdr>
        <w:spacing w:after="40"/>
        <w:jc w:val="center"/>
        <w:rPr>
          <w:rFonts w:eastAsia="標楷體"/>
          <w:sz w:val="24"/>
          <w:szCs w:val="24"/>
        </w:rPr>
      </w:pPr>
      <w:r w:rsidRPr="00613174">
        <w:rPr>
          <w:rFonts w:eastAsia="標楷體"/>
          <w:sz w:val="24"/>
          <w:szCs w:val="24"/>
        </w:rPr>
        <w:t>圖三</w:t>
      </w:r>
      <w:r w:rsidRPr="00613174">
        <w:rPr>
          <w:rFonts w:eastAsia="標楷體"/>
          <w:sz w:val="24"/>
          <w:szCs w:val="24"/>
        </w:rPr>
        <w:t xml:space="preserve"> </w:t>
      </w:r>
      <w:r w:rsidRPr="00613174">
        <w:rPr>
          <w:rFonts w:eastAsia="標楷體"/>
          <w:sz w:val="24"/>
          <w:szCs w:val="24"/>
        </w:rPr>
        <w:t>老師操作流程</w:t>
      </w:r>
    </w:p>
    <w:p w14:paraId="23D2B192" w14:textId="77777777" w:rsidR="006C20E6" w:rsidRPr="00613174" w:rsidRDefault="006C20E6" w:rsidP="00B32EB7">
      <w:pPr>
        <w:widowControl w:val="0"/>
        <w:pBdr>
          <w:top w:val="nil"/>
          <w:left w:val="nil"/>
          <w:bottom w:val="nil"/>
          <w:right w:val="nil"/>
          <w:between w:val="nil"/>
        </w:pBdr>
        <w:spacing w:after="40"/>
        <w:ind w:firstLine="720"/>
        <w:rPr>
          <w:rFonts w:eastAsia="標楷體"/>
          <w:sz w:val="24"/>
          <w:szCs w:val="24"/>
        </w:rPr>
      </w:pPr>
    </w:p>
    <w:p w14:paraId="1D6847CB" w14:textId="7D50531C" w:rsidR="00CD4CEC" w:rsidRPr="00613174" w:rsidRDefault="00455BFA" w:rsidP="00455BFA">
      <w:pPr>
        <w:widowControl w:val="0"/>
        <w:pBdr>
          <w:top w:val="nil"/>
          <w:left w:val="nil"/>
          <w:bottom w:val="nil"/>
          <w:right w:val="nil"/>
          <w:between w:val="nil"/>
        </w:pBdr>
        <w:spacing w:after="40"/>
        <w:ind w:firstLine="720"/>
        <w:jc w:val="both"/>
        <w:rPr>
          <w:rFonts w:eastAsia="標楷體"/>
          <w:sz w:val="24"/>
          <w:szCs w:val="24"/>
        </w:rPr>
        <w:pPrChange w:id="372" w:author="Glenn Hsu" w:date="2022-02-16T12:39:00Z">
          <w:pPr>
            <w:widowControl w:val="0"/>
            <w:pBdr>
              <w:top w:val="nil"/>
              <w:left w:val="nil"/>
              <w:bottom w:val="nil"/>
              <w:right w:val="nil"/>
              <w:between w:val="nil"/>
            </w:pBdr>
            <w:spacing w:after="40"/>
            <w:ind w:firstLine="720"/>
          </w:pPr>
        </w:pPrChange>
      </w:pPr>
      <w:ins w:id="373" w:author="Glenn Hsu" w:date="2022-02-16T12:37:00Z">
        <w:r>
          <w:rPr>
            <w:rFonts w:eastAsia="標楷體" w:hint="eastAsia"/>
            <w:sz w:val="24"/>
            <w:szCs w:val="24"/>
          </w:rPr>
          <w:t>老師的</w:t>
        </w:r>
      </w:ins>
      <w:ins w:id="374" w:author="Glenn Hsu" w:date="2022-02-16T12:38:00Z">
        <w:r>
          <w:rPr>
            <w:rFonts w:eastAsia="標楷體" w:hint="eastAsia"/>
            <w:sz w:val="24"/>
            <w:szCs w:val="24"/>
          </w:rPr>
          <w:t>流程部分，</w:t>
        </w:r>
      </w:ins>
      <w:r w:rsidR="00377B16" w:rsidRPr="00613174">
        <w:rPr>
          <w:rFonts w:eastAsia="標楷體"/>
          <w:sz w:val="24"/>
          <w:szCs w:val="24"/>
        </w:rPr>
        <w:t>如圖三所</w:t>
      </w:r>
      <w:del w:id="375" w:author="Glenn Hsu" w:date="2022-02-16T12:38:00Z">
        <w:r w:rsidR="00377B16" w:rsidRPr="00613174" w:rsidDel="00455BFA">
          <w:rPr>
            <w:rFonts w:eastAsia="標楷體"/>
            <w:sz w:val="24"/>
            <w:szCs w:val="24"/>
          </w:rPr>
          <w:delText>視</w:delText>
        </w:r>
      </w:del>
      <w:ins w:id="376" w:author="Glenn Hsu" w:date="2022-02-16T12:38:00Z">
        <w:r>
          <w:rPr>
            <w:rFonts w:eastAsia="標楷體" w:hint="eastAsia"/>
            <w:sz w:val="24"/>
            <w:szCs w:val="24"/>
          </w:rPr>
          <w:t>示。老師</w:t>
        </w:r>
      </w:ins>
      <w:del w:id="377" w:author="Glenn Hsu" w:date="2022-02-16T12:38:00Z">
        <w:r w:rsidR="00377B16" w:rsidRPr="00613174" w:rsidDel="00455BFA">
          <w:rPr>
            <w:rFonts w:eastAsia="標楷體"/>
            <w:sz w:val="24"/>
            <w:szCs w:val="24"/>
          </w:rPr>
          <w:delText>，</w:delText>
        </w:r>
        <w:r w:rsidR="006C20E6" w:rsidRPr="00613174" w:rsidDel="00455BFA">
          <w:rPr>
            <w:rFonts w:eastAsia="標楷體"/>
            <w:sz w:val="24"/>
            <w:szCs w:val="24"/>
          </w:rPr>
          <w:delText>老師</w:delText>
        </w:r>
      </w:del>
      <w:r w:rsidR="006C20E6" w:rsidRPr="00613174">
        <w:rPr>
          <w:rFonts w:eastAsia="標楷體"/>
          <w:sz w:val="24"/>
          <w:szCs w:val="24"/>
        </w:rPr>
        <w:t>可以在</w:t>
      </w:r>
      <w:ins w:id="378" w:author="Glenn Hsu" w:date="2022-02-16T12:38:00Z">
        <w:r>
          <w:rPr>
            <w:rFonts w:eastAsia="標楷體" w:hint="eastAsia"/>
            <w:sz w:val="24"/>
            <w:szCs w:val="24"/>
          </w:rPr>
          <w:t>透過</w:t>
        </w:r>
      </w:ins>
      <w:r w:rsidR="00377B16" w:rsidRPr="00613174">
        <w:rPr>
          <w:rFonts w:eastAsia="標楷體"/>
          <w:sz w:val="24"/>
          <w:szCs w:val="24"/>
        </w:rPr>
        <w:t>系統前端</w:t>
      </w:r>
      <w:ins w:id="379" w:author="Glenn Hsu" w:date="2022-02-16T12:38:00Z">
        <w:r>
          <w:rPr>
            <w:rFonts w:eastAsia="標楷體" w:hint="eastAsia"/>
            <w:sz w:val="24"/>
            <w:szCs w:val="24"/>
          </w:rPr>
          <w:t>介面進行</w:t>
        </w:r>
      </w:ins>
      <w:r w:rsidR="006C20E6" w:rsidRPr="00613174">
        <w:rPr>
          <w:rFonts w:eastAsia="標楷體"/>
          <w:sz w:val="24"/>
          <w:szCs w:val="24"/>
        </w:rPr>
        <w:t>出題</w:t>
      </w:r>
      <w:r w:rsidR="00377B16" w:rsidRPr="00613174">
        <w:rPr>
          <w:rFonts w:eastAsia="標楷體"/>
          <w:sz w:val="24"/>
          <w:szCs w:val="24"/>
        </w:rPr>
        <w:t>，且可在儀表板</w:t>
      </w:r>
      <w:r w:rsidR="006C20E6" w:rsidRPr="00613174">
        <w:rPr>
          <w:rFonts w:eastAsia="標楷體"/>
          <w:sz w:val="24"/>
          <w:szCs w:val="24"/>
        </w:rPr>
        <w:t>觀看學生的答題狀況。</w:t>
      </w:r>
      <w:r w:rsidR="006C20E6" w:rsidRPr="00613174">
        <w:rPr>
          <w:rFonts w:eastAsia="標楷體"/>
          <w:color w:val="202122"/>
          <w:sz w:val="24"/>
          <w:szCs w:val="24"/>
        </w:rPr>
        <w:t>在出題方面，</w:t>
      </w:r>
      <w:ins w:id="380" w:author="Glenn Hsu" w:date="2022-02-16T12:38:00Z">
        <w:r>
          <w:rPr>
            <w:rFonts w:eastAsia="標楷體" w:hint="eastAsia"/>
            <w:color w:val="202122"/>
            <w:sz w:val="24"/>
            <w:szCs w:val="24"/>
          </w:rPr>
          <w:t>預計</w:t>
        </w:r>
      </w:ins>
      <w:del w:id="381" w:author="Glenn Hsu" w:date="2022-02-16T12:38:00Z">
        <w:r w:rsidR="006C20E6" w:rsidRPr="00613174" w:rsidDel="00455BFA">
          <w:rPr>
            <w:rFonts w:eastAsia="標楷體"/>
            <w:color w:val="202122"/>
            <w:sz w:val="24"/>
            <w:szCs w:val="24"/>
          </w:rPr>
          <w:delText>會</w:delText>
        </w:r>
      </w:del>
      <w:r w:rsidR="006C20E6" w:rsidRPr="00613174">
        <w:rPr>
          <w:rFonts w:eastAsia="標楷體"/>
          <w:color w:val="202122"/>
          <w:sz w:val="24"/>
          <w:szCs w:val="24"/>
        </w:rPr>
        <w:t>採用</w:t>
      </w:r>
      <w:r w:rsidR="006C20E6" w:rsidRPr="00613174">
        <w:rPr>
          <w:rFonts w:eastAsia="標楷體"/>
          <w:color w:val="202122"/>
          <w:sz w:val="24"/>
          <w:szCs w:val="24"/>
        </w:rPr>
        <w:t>SCORM</w:t>
      </w:r>
      <w:r w:rsidR="006C20E6" w:rsidRPr="00613174">
        <w:rPr>
          <w:rFonts w:eastAsia="標楷體"/>
          <w:color w:val="202122"/>
          <w:sz w:val="24"/>
          <w:szCs w:val="24"/>
        </w:rPr>
        <w:t>的概念，老師可以</w:t>
      </w:r>
      <w:r w:rsidR="006C20E6" w:rsidRPr="00613174">
        <w:rPr>
          <w:rFonts w:eastAsia="標楷體"/>
          <w:color w:val="202122"/>
          <w:sz w:val="24"/>
          <w:szCs w:val="24"/>
          <w:highlight w:val="white"/>
        </w:rPr>
        <w:t>從網路上</w:t>
      </w:r>
      <w:r w:rsidR="006C20E6" w:rsidRPr="00613174">
        <w:rPr>
          <w:rFonts w:eastAsia="標楷體"/>
          <w:color w:val="202122"/>
          <w:sz w:val="24"/>
          <w:szCs w:val="24"/>
        </w:rPr>
        <w:t>找題庫</w:t>
      </w:r>
      <w:ins w:id="382" w:author="Glenn Hsu" w:date="2022-02-16T12:38:00Z">
        <w:r>
          <w:rPr>
            <w:rFonts w:eastAsia="標楷體" w:hint="eastAsia"/>
            <w:color w:val="202122"/>
            <w:sz w:val="24"/>
            <w:szCs w:val="24"/>
          </w:rPr>
          <w:t>進行匯入</w:t>
        </w:r>
      </w:ins>
      <w:r w:rsidR="006C20E6" w:rsidRPr="00613174">
        <w:rPr>
          <w:rFonts w:eastAsia="標楷體"/>
          <w:color w:val="202122"/>
          <w:sz w:val="24"/>
          <w:szCs w:val="24"/>
        </w:rPr>
        <w:t>或是自己出題，只要符合系統格式，就可以將題目匯入題目庫中。</w:t>
      </w:r>
    </w:p>
    <w:p w14:paraId="4496F78F" w14:textId="77777777" w:rsidR="00CD4CEC" w:rsidRPr="00613174" w:rsidRDefault="006C20E6" w:rsidP="00B32EB7">
      <w:pPr>
        <w:jc w:val="center"/>
        <w:rPr>
          <w:rFonts w:eastAsia="標楷體"/>
          <w:sz w:val="24"/>
          <w:szCs w:val="24"/>
        </w:rPr>
      </w:pPr>
      <w:r w:rsidRPr="00613174">
        <w:rPr>
          <w:rFonts w:eastAsia="標楷體"/>
          <w:noProof/>
          <w:sz w:val="24"/>
          <w:szCs w:val="24"/>
        </w:rPr>
        <w:lastRenderedPageBreak/>
        <w:drawing>
          <wp:inline distT="114300" distB="114300" distL="114300" distR="114300" wp14:anchorId="5BAC1FE3" wp14:editId="755034C8">
            <wp:extent cx="5615630" cy="29718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615630" cy="2971800"/>
                    </a:xfrm>
                    <a:prstGeom prst="rect">
                      <a:avLst/>
                    </a:prstGeom>
                    <a:ln/>
                  </pic:spPr>
                </pic:pic>
              </a:graphicData>
            </a:graphic>
          </wp:inline>
        </w:drawing>
      </w:r>
    </w:p>
    <w:p w14:paraId="25BB292B" w14:textId="12F5BB8E" w:rsidR="00CD4CEC" w:rsidRPr="00613174" w:rsidRDefault="006C20E6" w:rsidP="00B32EB7">
      <w:pPr>
        <w:widowControl w:val="0"/>
        <w:pBdr>
          <w:top w:val="nil"/>
          <w:left w:val="nil"/>
          <w:bottom w:val="nil"/>
          <w:right w:val="nil"/>
          <w:between w:val="nil"/>
        </w:pBdr>
        <w:spacing w:after="40"/>
        <w:jc w:val="center"/>
        <w:rPr>
          <w:rFonts w:eastAsia="標楷體"/>
          <w:sz w:val="24"/>
          <w:szCs w:val="24"/>
        </w:rPr>
      </w:pPr>
      <w:r w:rsidRPr="00613174">
        <w:rPr>
          <w:rFonts w:eastAsia="標楷體"/>
          <w:sz w:val="24"/>
          <w:szCs w:val="24"/>
        </w:rPr>
        <w:t>圖四</w:t>
      </w:r>
      <w:r w:rsidRPr="00613174">
        <w:rPr>
          <w:rFonts w:eastAsia="標楷體"/>
          <w:sz w:val="24"/>
          <w:szCs w:val="24"/>
        </w:rPr>
        <w:t xml:space="preserve"> </w:t>
      </w:r>
      <w:r w:rsidRPr="00613174">
        <w:rPr>
          <w:rFonts w:eastAsia="標楷體"/>
          <w:sz w:val="24"/>
          <w:szCs w:val="24"/>
        </w:rPr>
        <w:t>系統資料流</w:t>
      </w:r>
    </w:p>
    <w:p w14:paraId="18271AE2" w14:textId="3C9BB844" w:rsidR="00CD4CEC" w:rsidRPr="00613174" w:rsidRDefault="006126F9" w:rsidP="006126F9">
      <w:pPr>
        <w:widowControl w:val="0"/>
        <w:pBdr>
          <w:top w:val="nil"/>
          <w:left w:val="nil"/>
          <w:bottom w:val="nil"/>
          <w:right w:val="nil"/>
          <w:between w:val="nil"/>
        </w:pBdr>
        <w:spacing w:after="40"/>
        <w:ind w:firstLine="720"/>
        <w:jc w:val="both"/>
        <w:rPr>
          <w:rFonts w:eastAsia="標楷體"/>
          <w:color w:val="222222"/>
          <w:sz w:val="24"/>
          <w:szCs w:val="24"/>
        </w:rPr>
        <w:pPrChange w:id="383" w:author="Glenn Hsu" w:date="2022-02-16T12:39:00Z">
          <w:pPr>
            <w:widowControl w:val="0"/>
            <w:pBdr>
              <w:top w:val="nil"/>
              <w:left w:val="nil"/>
              <w:bottom w:val="nil"/>
              <w:right w:val="nil"/>
              <w:between w:val="nil"/>
            </w:pBdr>
            <w:spacing w:after="40"/>
            <w:ind w:firstLine="720"/>
          </w:pPr>
        </w:pPrChange>
      </w:pPr>
      <w:ins w:id="384" w:author="Glenn Hsu" w:date="2022-02-16T12:39:00Z">
        <w:r>
          <w:rPr>
            <w:rFonts w:eastAsia="標楷體" w:hint="eastAsia"/>
            <w:sz w:val="24"/>
            <w:szCs w:val="24"/>
          </w:rPr>
          <w:t>系統建置規劃上，預計將各個系統元件</w:t>
        </w:r>
      </w:ins>
      <w:del w:id="385" w:author="Glenn Hsu" w:date="2022-02-16T12:39:00Z">
        <w:r w:rsidR="006C20E6" w:rsidRPr="00613174" w:rsidDel="006126F9">
          <w:rPr>
            <w:rFonts w:eastAsia="標楷體"/>
            <w:sz w:val="24"/>
            <w:szCs w:val="24"/>
          </w:rPr>
          <w:delText>由於系統各個元件會被</w:delText>
        </w:r>
      </w:del>
      <w:r w:rsidR="006C20E6" w:rsidRPr="00613174">
        <w:rPr>
          <w:rFonts w:eastAsia="標楷體"/>
          <w:sz w:val="24"/>
          <w:szCs w:val="24"/>
        </w:rPr>
        <w:t>分別放入多個</w:t>
      </w:r>
      <w:r w:rsidR="006C20E6" w:rsidRPr="00613174">
        <w:rPr>
          <w:rFonts w:eastAsia="標楷體"/>
          <w:sz w:val="24"/>
          <w:szCs w:val="24"/>
        </w:rPr>
        <w:t>Docker Container</w:t>
      </w:r>
      <w:r w:rsidR="006C20E6" w:rsidRPr="00613174">
        <w:rPr>
          <w:rFonts w:eastAsia="標楷體"/>
          <w:sz w:val="24"/>
          <w:szCs w:val="24"/>
        </w:rPr>
        <w:t>中，各元件所含的</w:t>
      </w:r>
      <w:r w:rsidR="006C20E6" w:rsidRPr="00613174">
        <w:rPr>
          <w:rFonts w:eastAsia="標楷體"/>
          <w:sz w:val="24"/>
          <w:szCs w:val="24"/>
        </w:rPr>
        <w:t>Docker Image</w:t>
      </w:r>
      <w:ins w:id="386" w:author="Glenn Hsu" w:date="2022-02-16T12:40:00Z">
        <w:r>
          <w:rPr>
            <w:rFonts w:eastAsia="標楷體" w:hint="eastAsia"/>
            <w:sz w:val="24"/>
            <w:szCs w:val="24"/>
          </w:rPr>
          <w:t>將</w:t>
        </w:r>
      </w:ins>
      <w:del w:id="387" w:author="Glenn Hsu" w:date="2022-02-16T12:40:00Z">
        <w:r w:rsidR="006C20E6" w:rsidRPr="00613174" w:rsidDel="006126F9">
          <w:rPr>
            <w:rFonts w:eastAsia="標楷體"/>
            <w:sz w:val="24"/>
            <w:szCs w:val="24"/>
          </w:rPr>
          <w:delText>會被</w:delText>
        </w:r>
      </w:del>
      <w:r w:rsidR="006C20E6" w:rsidRPr="00613174">
        <w:rPr>
          <w:rFonts w:eastAsia="標楷體"/>
          <w:sz w:val="24"/>
          <w:szCs w:val="24"/>
        </w:rPr>
        <w:t>寫入</w:t>
      </w:r>
      <w:proofErr w:type="spellStart"/>
      <w:r w:rsidR="006C20E6" w:rsidRPr="00613174">
        <w:rPr>
          <w:rFonts w:eastAsia="標楷體"/>
          <w:color w:val="222222"/>
          <w:sz w:val="24"/>
          <w:szCs w:val="24"/>
        </w:rPr>
        <w:t>docker-compose.yml</w:t>
      </w:r>
      <w:proofErr w:type="spellEnd"/>
      <w:r w:rsidR="006C20E6" w:rsidRPr="00613174">
        <w:rPr>
          <w:rFonts w:eastAsia="標楷體"/>
          <w:color w:val="222222"/>
          <w:sz w:val="24"/>
          <w:szCs w:val="24"/>
        </w:rPr>
        <w:t>中</w:t>
      </w:r>
      <w:r w:rsidR="006C20E6" w:rsidRPr="00613174">
        <w:rPr>
          <w:rFonts w:eastAsia="標楷體"/>
          <w:sz w:val="24"/>
          <w:szCs w:val="24"/>
        </w:rPr>
        <w:t>，利用</w:t>
      </w:r>
      <w:r w:rsidR="006C20E6" w:rsidRPr="00613174">
        <w:rPr>
          <w:rFonts w:eastAsia="標楷體"/>
          <w:sz w:val="24"/>
          <w:szCs w:val="24"/>
        </w:rPr>
        <w:t>Docker-Compose</w:t>
      </w:r>
      <w:r w:rsidR="006C20E6" w:rsidRPr="00613174">
        <w:rPr>
          <w:rFonts w:eastAsia="標楷體"/>
          <w:color w:val="222222"/>
          <w:sz w:val="24"/>
          <w:szCs w:val="24"/>
        </w:rPr>
        <w:t>組合多個</w:t>
      </w:r>
      <w:r w:rsidR="006C20E6" w:rsidRPr="00613174">
        <w:rPr>
          <w:rFonts w:eastAsia="標楷體"/>
          <w:color w:val="222222"/>
          <w:sz w:val="24"/>
          <w:szCs w:val="24"/>
        </w:rPr>
        <w:t xml:space="preserve"> container </w:t>
      </w:r>
      <w:r w:rsidR="006C20E6" w:rsidRPr="00613174">
        <w:rPr>
          <w:rFonts w:eastAsia="標楷體"/>
          <w:color w:val="222222"/>
          <w:sz w:val="24"/>
          <w:szCs w:val="24"/>
        </w:rPr>
        <w:t>成為一個完整服務的工具</w:t>
      </w:r>
      <w:r w:rsidR="006C20E6" w:rsidRPr="00613174">
        <w:rPr>
          <w:rFonts w:eastAsia="標楷體"/>
          <w:sz w:val="24"/>
          <w:szCs w:val="24"/>
        </w:rPr>
        <w:t>，</w:t>
      </w:r>
      <w:r w:rsidR="006C20E6" w:rsidRPr="00613174">
        <w:rPr>
          <w:rFonts w:eastAsia="標楷體"/>
          <w:color w:val="222222"/>
          <w:sz w:val="24"/>
          <w:szCs w:val="24"/>
        </w:rPr>
        <w:t>使用</w:t>
      </w:r>
      <w:r w:rsidR="006C20E6" w:rsidRPr="00613174">
        <w:rPr>
          <w:rFonts w:eastAsia="標楷體"/>
          <w:color w:val="222222"/>
          <w:sz w:val="24"/>
          <w:szCs w:val="24"/>
        </w:rPr>
        <w:t xml:space="preserve"> docker-compose up </w:t>
      </w:r>
      <w:r w:rsidR="006C20E6" w:rsidRPr="00613174">
        <w:rPr>
          <w:rFonts w:eastAsia="標楷體"/>
          <w:color w:val="222222"/>
          <w:sz w:val="24"/>
          <w:szCs w:val="24"/>
        </w:rPr>
        <w:t>指令，即可將所有的</w:t>
      </w:r>
      <w:r w:rsidR="006C20E6" w:rsidRPr="00613174">
        <w:rPr>
          <w:rFonts w:eastAsia="標楷體"/>
          <w:color w:val="222222"/>
          <w:sz w:val="24"/>
          <w:szCs w:val="24"/>
        </w:rPr>
        <w:t xml:space="preserve"> Docker Container </w:t>
      </w:r>
      <w:r w:rsidR="006C20E6" w:rsidRPr="00613174">
        <w:rPr>
          <w:rFonts w:eastAsia="標楷體"/>
          <w:color w:val="222222"/>
          <w:sz w:val="24"/>
          <w:szCs w:val="24"/>
        </w:rPr>
        <w:t>執行，如此便可以快速且方便的啟動多個</w:t>
      </w:r>
      <w:r w:rsidR="006C20E6" w:rsidRPr="00613174">
        <w:rPr>
          <w:rFonts w:eastAsia="標楷體"/>
          <w:color w:val="222222"/>
          <w:sz w:val="24"/>
          <w:szCs w:val="24"/>
        </w:rPr>
        <w:t xml:space="preserve"> container</w:t>
      </w:r>
      <w:r w:rsidR="006C20E6" w:rsidRPr="00613174">
        <w:rPr>
          <w:rFonts w:eastAsia="標楷體"/>
          <w:color w:val="222222"/>
          <w:sz w:val="24"/>
          <w:szCs w:val="24"/>
        </w:rPr>
        <w:t>。</w:t>
      </w:r>
    </w:p>
    <w:p w14:paraId="05718E3A" w14:textId="4682C45D" w:rsidR="00B32EB7" w:rsidRPr="00613174" w:rsidDel="006126F9" w:rsidRDefault="00B32EB7" w:rsidP="006126F9">
      <w:pPr>
        <w:widowControl w:val="0"/>
        <w:pBdr>
          <w:top w:val="nil"/>
          <w:left w:val="nil"/>
          <w:bottom w:val="nil"/>
          <w:right w:val="nil"/>
          <w:between w:val="nil"/>
        </w:pBdr>
        <w:spacing w:after="40"/>
        <w:ind w:firstLine="720"/>
        <w:jc w:val="both"/>
        <w:rPr>
          <w:del w:id="388" w:author="Glenn Hsu" w:date="2022-02-16T12:40:00Z"/>
          <w:rFonts w:eastAsia="標楷體"/>
          <w:sz w:val="24"/>
          <w:szCs w:val="24"/>
        </w:rPr>
        <w:pPrChange w:id="389" w:author="Glenn Hsu" w:date="2022-02-16T12:39:00Z">
          <w:pPr>
            <w:widowControl w:val="0"/>
            <w:pBdr>
              <w:top w:val="nil"/>
              <w:left w:val="nil"/>
              <w:bottom w:val="nil"/>
              <w:right w:val="nil"/>
              <w:between w:val="nil"/>
            </w:pBdr>
            <w:spacing w:after="40"/>
            <w:ind w:firstLine="720"/>
          </w:pPr>
        </w:pPrChange>
      </w:pPr>
    </w:p>
    <w:p w14:paraId="2F3F15C9" w14:textId="573FD2B1" w:rsidR="00CD4CEC" w:rsidRPr="00613174" w:rsidRDefault="00B32EB7" w:rsidP="006126F9">
      <w:pPr>
        <w:widowControl w:val="0"/>
        <w:pBdr>
          <w:top w:val="nil"/>
          <w:left w:val="nil"/>
          <w:bottom w:val="nil"/>
          <w:right w:val="nil"/>
          <w:between w:val="nil"/>
        </w:pBdr>
        <w:spacing w:after="40"/>
        <w:ind w:firstLine="720"/>
        <w:jc w:val="both"/>
        <w:rPr>
          <w:rFonts w:eastAsia="標楷體"/>
          <w:sz w:val="24"/>
          <w:szCs w:val="24"/>
        </w:rPr>
        <w:pPrChange w:id="390" w:author="Glenn Hsu" w:date="2022-02-16T12:39:00Z">
          <w:pPr>
            <w:widowControl w:val="0"/>
            <w:pBdr>
              <w:top w:val="nil"/>
              <w:left w:val="nil"/>
              <w:bottom w:val="nil"/>
              <w:right w:val="nil"/>
              <w:between w:val="nil"/>
            </w:pBdr>
            <w:spacing w:after="40"/>
            <w:ind w:firstLine="720"/>
          </w:pPr>
        </w:pPrChange>
      </w:pPr>
      <w:r w:rsidRPr="00613174">
        <w:rPr>
          <w:rFonts w:eastAsia="標楷體"/>
          <w:sz w:val="24"/>
          <w:szCs w:val="24"/>
        </w:rPr>
        <w:t>如圖四所</w:t>
      </w:r>
      <w:del w:id="391" w:author="Glenn Hsu" w:date="2022-02-16T12:40:00Z">
        <w:r w:rsidRPr="00613174" w:rsidDel="006126F9">
          <w:rPr>
            <w:rFonts w:eastAsia="標楷體"/>
            <w:sz w:val="24"/>
            <w:szCs w:val="24"/>
          </w:rPr>
          <w:delText>視</w:delText>
        </w:r>
      </w:del>
      <w:ins w:id="392" w:author="Glenn Hsu" w:date="2022-02-16T12:40:00Z">
        <w:r w:rsidR="006126F9">
          <w:rPr>
            <w:rFonts w:eastAsia="標楷體" w:hint="eastAsia"/>
            <w:sz w:val="24"/>
            <w:szCs w:val="24"/>
          </w:rPr>
          <w:t>示</w:t>
        </w:r>
      </w:ins>
      <w:r w:rsidRPr="00613174">
        <w:rPr>
          <w:rFonts w:eastAsia="標楷體"/>
          <w:sz w:val="24"/>
          <w:szCs w:val="24"/>
        </w:rPr>
        <w:t>，</w:t>
      </w:r>
      <w:ins w:id="393" w:author="Glenn Hsu" w:date="2022-02-16T12:40:00Z">
        <w:r w:rsidR="006126F9">
          <w:rPr>
            <w:rFonts w:eastAsia="標楷體" w:hint="eastAsia"/>
            <w:sz w:val="24"/>
            <w:szCs w:val="24"/>
          </w:rPr>
          <w:t>預計的</w:t>
        </w:r>
      </w:ins>
      <w:r w:rsidR="006C20E6" w:rsidRPr="00613174">
        <w:rPr>
          <w:rFonts w:eastAsia="標楷體"/>
          <w:sz w:val="24"/>
          <w:szCs w:val="24"/>
        </w:rPr>
        <w:t>系統</w:t>
      </w:r>
      <w:del w:id="394" w:author="Glenn Hsu" w:date="2022-02-16T12:40:00Z">
        <w:r w:rsidR="006C20E6" w:rsidRPr="00613174" w:rsidDel="006126F9">
          <w:rPr>
            <w:rFonts w:eastAsia="標楷體"/>
            <w:sz w:val="24"/>
            <w:szCs w:val="24"/>
          </w:rPr>
          <w:delText>的</w:delText>
        </w:r>
      </w:del>
      <w:r w:rsidR="006C20E6" w:rsidRPr="00613174">
        <w:rPr>
          <w:rFonts w:eastAsia="標楷體"/>
          <w:sz w:val="24"/>
          <w:szCs w:val="24"/>
        </w:rPr>
        <w:t>資料流程如下，首先，當學生將作業提交到</w:t>
      </w:r>
      <w:proofErr w:type="spellStart"/>
      <w:r w:rsidR="006C20E6" w:rsidRPr="00613174">
        <w:rPr>
          <w:rFonts w:eastAsia="標楷體"/>
          <w:sz w:val="24"/>
          <w:szCs w:val="24"/>
        </w:rPr>
        <w:t>GitLab</w:t>
      </w:r>
      <w:proofErr w:type="spellEnd"/>
      <w:r w:rsidR="006C20E6" w:rsidRPr="00613174">
        <w:rPr>
          <w:rFonts w:eastAsia="標楷體"/>
          <w:sz w:val="24"/>
          <w:szCs w:val="24"/>
        </w:rPr>
        <w:t>上後，</w:t>
      </w:r>
      <w:r w:rsidR="006C20E6" w:rsidRPr="00613174">
        <w:rPr>
          <w:rFonts w:eastAsia="標楷體"/>
          <w:sz w:val="24"/>
          <w:szCs w:val="24"/>
        </w:rPr>
        <w:t>Jenkins</w:t>
      </w:r>
      <w:r w:rsidR="006C20E6" w:rsidRPr="00613174">
        <w:rPr>
          <w:rFonts w:eastAsia="標楷體"/>
          <w:sz w:val="24"/>
          <w:szCs w:val="24"/>
        </w:rPr>
        <w:t>偵測到版本變更，</w:t>
      </w:r>
      <w:r w:rsidR="006C20E6" w:rsidRPr="00613174">
        <w:rPr>
          <w:rFonts w:eastAsia="標楷體"/>
          <w:sz w:val="24"/>
          <w:szCs w:val="24"/>
        </w:rPr>
        <w:t>Maven</w:t>
      </w:r>
      <w:r w:rsidR="006C20E6" w:rsidRPr="00613174">
        <w:rPr>
          <w:rFonts w:eastAsia="標楷體"/>
          <w:sz w:val="24"/>
          <w:szCs w:val="24"/>
        </w:rPr>
        <w:t>會做自動建置，系統會利用</w:t>
      </w:r>
      <w:r w:rsidR="006C20E6" w:rsidRPr="00613174">
        <w:rPr>
          <w:rFonts w:eastAsia="標楷體"/>
          <w:sz w:val="24"/>
          <w:szCs w:val="24"/>
        </w:rPr>
        <w:t>Maven</w:t>
      </w:r>
      <w:r w:rsidR="006C20E6" w:rsidRPr="00613174">
        <w:rPr>
          <w:rFonts w:eastAsia="標楷體"/>
          <w:sz w:val="24"/>
          <w:szCs w:val="24"/>
        </w:rPr>
        <w:t>的</w:t>
      </w:r>
      <w:r w:rsidR="006C20E6" w:rsidRPr="00613174">
        <w:rPr>
          <w:rFonts w:eastAsia="標楷體"/>
          <w:sz w:val="24"/>
          <w:szCs w:val="24"/>
        </w:rPr>
        <w:t>test</w:t>
      </w:r>
      <w:r w:rsidR="006C20E6" w:rsidRPr="00613174">
        <w:rPr>
          <w:rFonts w:eastAsia="標楷體"/>
          <w:sz w:val="24"/>
          <w:szCs w:val="24"/>
        </w:rPr>
        <w:t>階段的</w:t>
      </w:r>
      <w:r w:rsidR="006C20E6" w:rsidRPr="00613174">
        <w:rPr>
          <w:rFonts w:eastAsia="標楷體"/>
          <w:color w:val="222222"/>
          <w:sz w:val="24"/>
          <w:szCs w:val="24"/>
          <w:highlight w:val="white"/>
        </w:rPr>
        <w:t>Maven- surefire -plugin</w:t>
      </w:r>
      <w:proofErr w:type="gramStart"/>
      <w:r w:rsidR="006C20E6" w:rsidRPr="00613174">
        <w:rPr>
          <w:rFonts w:eastAsia="標楷體"/>
          <w:color w:val="222222"/>
          <w:sz w:val="24"/>
          <w:szCs w:val="24"/>
          <w:highlight w:val="white"/>
        </w:rPr>
        <w:t>插件來</w:t>
      </w:r>
      <w:proofErr w:type="gramEnd"/>
      <w:r w:rsidR="006C20E6" w:rsidRPr="00613174">
        <w:rPr>
          <w:rFonts w:eastAsia="標楷體"/>
          <w:color w:val="222222"/>
          <w:sz w:val="24"/>
          <w:szCs w:val="24"/>
          <w:highlight w:val="white"/>
        </w:rPr>
        <w:t>調用</w:t>
      </w:r>
      <w:r w:rsidR="006C20E6" w:rsidRPr="00613174">
        <w:rPr>
          <w:rFonts w:eastAsia="標楷體"/>
          <w:color w:val="222222"/>
          <w:sz w:val="24"/>
          <w:szCs w:val="24"/>
          <w:highlight w:val="white"/>
        </w:rPr>
        <w:t>Junit</w:t>
      </w:r>
      <w:r w:rsidR="006C20E6" w:rsidRPr="00613174">
        <w:rPr>
          <w:rFonts w:eastAsia="標楷體"/>
          <w:color w:val="222222"/>
          <w:sz w:val="24"/>
          <w:szCs w:val="24"/>
          <w:highlight w:val="white"/>
        </w:rPr>
        <w:t>做單元測試</w:t>
      </w:r>
      <w:r w:rsidR="006C20E6" w:rsidRPr="00613174">
        <w:rPr>
          <w:rFonts w:eastAsia="標楷體"/>
          <w:sz w:val="24"/>
          <w:szCs w:val="24"/>
        </w:rPr>
        <w:t>，通過單元測試後，</w:t>
      </w:r>
      <w:r w:rsidR="006C20E6" w:rsidRPr="00613174">
        <w:rPr>
          <w:rFonts w:eastAsia="標楷體"/>
          <w:sz w:val="24"/>
          <w:szCs w:val="24"/>
        </w:rPr>
        <w:t>SonarQube</w:t>
      </w:r>
      <w:r w:rsidR="006C20E6" w:rsidRPr="00613174">
        <w:rPr>
          <w:rFonts w:eastAsia="標楷體"/>
          <w:sz w:val="24"/>
          <w:szCs w:val="24"/>
        </w:rPr>
        <w:t>會進行程式的品質分析並產生報告。系統會分析</w:t>
      </w:r>
      <w:r w:rsidR="006C20E6" w:rsidRPr="00613174">
        <w:rPr>
          <w:rFonts w:eastAsia="標楷體"/>
          <w:sz w:val="24"/>
          <w:szCs w:val="24"/>
        </w:rPr>
        <w:t>SonarQube</w:t>
      </w:r>
      <w:r w:rsidR="006C20E6" w:rsidRPr="00613174">
        <w:rPr>
          <w:rFonts w:eastAsia="標楷體"/>
          <w:sz w:val="24"/>
          <w:szCs w:val="24"/>
        </w:rPr>
        <w:t>產生的報告，並將</w:t>
      </w:r>
      <w:r w:rsidR="006C20E6" w:rsidRPr="00613174">
        <w:rPr>
          <w:rFonts w:eastAsia="標楷體"/>
          <w:color w:val="222222"/>
          <w:sz w:val="24"/>
          <w:szCs w:val="24"/>
        </w:rPr>
        <w:t>需要的資料存入系統的資料庫中，</w:t>
      </w:r>
      <w:r w:rsidR="006C20E6" w:rsidRPr="00613174">
        <w:rPr>
          <w:rFonts w:eastAsia="標楷體"/>
          <w:sz w:val="24"/>
          <w:szCs w:val="24"/>
        </w:rPr>
        <w:t>Report Generator</w:t>
      </w:r>
      <w:r w:rsidR="006C20E6" w:rsidRPr="00613174">
        <w:rPr>
          <w:rFonts w:eastAsia="標楷體"/>
          <w:sz w:val="24"/>
          <w:szCs w:val="24"/>
        </w:rPr>
        <w:t>則會利用系統資料庫中的資料生成報告並將內容顯示在</w:t>
      </w:r>
      <w:r w:rsidR="006C20E6" w:rsidRPr="00613174">
        <w:rPr>
          <w:rFonts w:eastAsia="標楷體"/>
          <w:sz w:val="24"/>
          <w:szCs w:val="24"/>
        </w:rPr>
        <w:t>Dashboard</w:t>
      </w:r>
      <w:r w:rsidR="006C20E6" w:rsidRPr="00613174">
        <w:rPr>
          <w:rFonts w:eastAsia="標楷體"/>
          <w:sz w:val="24"/>
          <w:szCs w:val="24"/>
        </w:rPr>
        <w:t>上。</w:t>
      </w:r>
    </w:p>
    <w:p w14:paraId="2D89B55A" w14:textId="77777777" w:rsidR="00B32EB7" w:rsidRPr="00613174" w:rsidRDefault="00B32EB7" w:rsidP="006126F9">
      <w:pPr>
        <w:widowControl w:val="0"/>
        <w:pBdr>
          <w:top w:val="nil"/>
          <w:left w:val="nil"/>
          <w:bottom w:val="nil"/>
          <w:right w:val="nil"/>
          <w:between w:val="nil"/>
        </w:pBdr>
        <w:spacing w:after="40"/>
        <w:ind w:firstLine="720"/>
        <w:jc w:val="both"/>
        <w:rPr>
          <w:rFonts w:eastAsia="標楷體"/>
          <w:sz w:val="24"/>
          <w:szCs w:val="24"/>
        </w:rPr>
        <w:pPrChange w:id="395" w:author="Glenn Hsu" w:date="2022-02-16T12:39:00Z">
          <w:pPr>
            <w:widowControl w:val="0"/>
            <w:pBdr>
              <w:top w:val="nil"/>
              <w:left w:val="nil"/>
              <w:bottom w:val="nil"/>
              <w:right w:val="nil"/>
              <w:between w:val="nil"/>
            </w:pBdr>
            <w:spacing w:after="40"/>
            <w:ind w:firstLine="720"/>
          </w:pPr>
        </w:pPrChange>
      </w:pPr>
    </w:p>
    <w:p w14:paraId="30352382" w14:textId="44A24C21" w:rsidR="00CD4CEC" w:rsidRPr="00613174" w:rsidRDefault="006126F9" w:rsidP="006126F9">
      <w:pPr>
        <w:widowControl w:val="0"/>
        <w:pBdr>
          <w:top w:val="nil"/>
          <w:left w:val="nil"/>
          <w:bottom w:val="nil"/>
          <w:right w:val="nil"/>
          <w:between w:val="nil"/>
        </w:pBdr>
        <w:spacing w:after="40"/>
        <w:jc w:val="both"/>
        <w:rPr>
          <w:rFonts w:eastAsia="標楷體"/>
          <w:sz w:val="24"/>
          <w:szCs w:val="24"/>
        </w:rPr>
        <w:pPrChange w:id="396" w:author="Glenn Hsu" w:date="2022-02-16T12:39:00Z">
          <w:pPr>
            <w:widowControl w:val="0"/>
            <w:pBdr>
              <w:top w:val="nil"/>
              <w:left w:val="nil"/>
              <w:bottom w:val="nil"/>
              <w:right w:val="nil"/>
              <w:between w:val="nil"/>
            </w:pBdr>
            <w:spacing w:after="40"/>
          </w:pPr>
        </w:pPrChange>
      </w:pPr>
      <w:ins w:id="397" w:author="Glenn Hsu" w:date="2022-02-16T12:41:00Z">
        <w:r>
          <w:rPr>
            <w:rFonts w:eastAsia="標楷體" w:hint="eastAsia"/>
            <w:sz w:val="24"/>
            <w:szCs w:val="24"/>
          </w:rPr>
          <w:t>本計畫的</w:t>
        </w:r>
      </w:ins>
      <w:del w:id="398" w:author="Glenn Hsu" w:date="2022-02-16T12:41:00Z">
        <w:r w:rsidR="006C20E6" w:rsidRPr="00613174" w:rsidDel="006126F9">
          <w:rPr>
            <w:rFonts w:eastAsia="標楷體"/>
            <w:sz w:val="24"/>
            <w:szCs w:val="24"/>
          </w:rPr>
          <w:delText>本次</w:delText>
        </w:r>
      </w:del>
      <w:r w:rsidR="006C20E6" w:rsidRPr="00613174">
        <w:rPr>
          <w:rFonts w:eastAsia="標楷體"/>
          <w:sz w:val="24"/>
          <w:szCs w:val="24"/>
        </w:rPr>
        <w:t>研究步驟分為三個階段，分別為：</w:t>
      </w:r>
    </w:p>
    <w:p w14:paraId="74633530" w14:textId="2E852AF3" w:rsidR="00CD4CEC" w:rsidRPr="00613174" w:rsidRDefault="006C20E6" w:rsidP="006126F9">
      <w:pPr>
        <w:widowControl w:val="0"/>
        <w:spacing w:after="40"/>
        <w:jc w:val="both"/>
        <w:rPr>
          <w:rFonts w:eastAsia="標楷體"/>
          <w:sz w:val="24"/>
          <w:szCs w:val="24"/>
        </w:rPr>
        <w:pPrChange w:id="399" w:author="Glenn Hsu" w:date="2022-02-16T12:39:00Z">
          <w:pPr>
            <w:widowControl w:val="0"/>
            <w:spacing w:after="40"/>
          </w:pPr>
        </w:pPrChange>
      </w:pPr>
      <w:r w:rsidRPr="00613174">
        <w:rPr>
          <w:rFonts w:eastAsia="標楷體"/>
          <w:sz w:val="24"/>
          <w:szCs w:val="24"/>
        </w:rPr>
        <w:t>階段</w:t>
      </w:r>
      <w:proofErr w:type="gramStart"/>
      <w:r w:rsidRPr="00613174">
        <w:rPr>
          <w:rFonts w:eastAsia="標楷體"/>
          <w:sz w:val="24"/>
          <w:szCs w:val="24"/>
        </w:rPr>
        <w:t>一</w:t>
      </w:r>
      <w:proofErr w:type="gramEnd"/>
      <w:r w:rsidRPr="00613174">
        <w:rPr>
          <w:rFonts w:eastAsia="標楷體"/>
          <w:sz w:val="24"/>
          <w:szCs w:val="24"/>
        </w:rPr>
        <w:t>：基本環境建構</w:t>
      </w:r>
      <w:r w:rsidRPr="00613174">
        <w:rPr>
          <w:rFonts w:eastAsia="標楷體"/>
          <w:sz w:val="24"/>
          <w:szCs w:val="24"/>
        </w:rPr>
        <w:t xml:space="preserve">(GitLab, Jenkins, SonarQube, Maven, Database, </w:t>
      </w:r>
      <w:r w:rsidRPr="00613174">
        <w:rPr>
          <w:rFonts w:eastAsia="標楷體"/>
          <w:sz w:val="24"/>
          <w:szCs w:val="24"/>
        </w:rPr>
        <w:t>題目庫</w:t>
      </w:r>
      <w:r w:rsidRPr="00613174">
        <w:rPr>
          <w:rFonts w:eastAsia="標楷體"/>
          <w:sz w:val="24"/>
          <w:szCs w:val="24"/>
        </w:rPr>
        <w:t>)</w:t>
      </w:r>
      <w:r w:rsidRPr="00613174">
        <w:rPr>
          <w:rFonts w:eastAsia="標楷體"/>
          <w:sz w:val="24"/>
          <w:szCs w:val="24"/>
        </w:rPr>
        <w:t>及</w:t>
      </w:r>
      <w:r w:rsidRPr="00613174">
        <w:rPr>
          <w:rFonts w:eastAsia="標楷體"/>
          <w:sz w:val="24"/>
          <w:szCs w:val="24"/>
        </w:rPr>
        <w:t xml:space="preserve">Test File Generator </w:t>
      </w:r>
      <w:r w:rsidRPr="00613174">
        <w:rPr>
          <w:rFonts w:eastAsia="標楷體"/>
          <w:sz w:val="24"/>
          <w:szCs w:val="24"/>
        </w:rPr>
        <w:t>的製作</w:t>
      </w:r>
    </w:p>
    <w:p w14:paraId="1CFC774A" w14:textId="77777777" w:rsidR="00CD4CEC" w:rsidRPr="00613174" w:rsidRDefault="006C20E6" w:rsidP="006126F9">
      <w:pPr>
        <w:widowControl w:val="0"/>
        <w:spacing w:after="40"/>
        <w:jc w:val="both"/>
        <w:rPr>
          <w:rFonts w:eastAsia="標楷體"/>
          <w:sz w:val="24"/>
          <w:szCs w:val="24"/>
        </w:rPr>
        <w:pPrChange w:id="400" w:author="Glenn Hsu" w:date="2022-02-16T12:39:00Z">
          <w:pPr>
            <w:widowControl w:val="0"/>
            <w:spacing w:after="40"/>
          </w:pPr>
        </w:pPrChange>
      </w:pPr>
      <w:r w:rsidRPr="00613174">
        <w:rPr>
          <w:rFonts w:eastAsia="標楷體"/>
          <w:sz w:val="24"/>
          <w:szCs w:val="24"/>
        </w:rPr>
        <w:t>階段二：</w:t>
      </w:r>
      <w:r w:rsidRPr="00613174">
        <w:rPr>
          <w:rFonts w:eastAsia="標楷體"/>
          <w:sz w:val="24"/>
          <w:szCs w:val="24"/>
        </w:rPr>
        <w:t>Suggestion Code Generator, SonarQube Report Analyzer</w:t>
      </w:r>
      <w:r w:rsidRPr="00613174">
        <w:rPr>
          <w:rFonts w:eastAsia="標楷體"/>
          <w:sz w:val="24"/>
          <w:szCs w:val="24"/>
        </w:rPr>
        <w:t>的製作</w:t>
      </w:r>
    </w:p>
    <w:p w14:paraId="1C7912D9" w14:textId="77777777" w:rsidR="00CD4CEC" w:rsidRPr="00613174" w:rsidRDefault="006C20E6" w:rsidP="006126F9">
      <w:pPr>
        <w:widowControl w:val="0"/>
        <w:spacing w:after="40"/>
        <w:jc w:val="both"/>
        <w:rPr>
          <w:rFonts w:eastAsia="標楷體"/>
          <w:sz w:val="24"/>
          <w:szCs w:val="24"/>
        </w:rPr>
        <w:pPrChange w:id="401" w:author="Glenn Hsu" w:date="2022-02-16T12:39:00Z">
          <w:pPr>
            <w:widowControl w:val="0"/>
            <w:spacing w:after="40"/>
          </w:pPr>
        </w:pPrChange>
      </w:pPr>
      <w:r w:rsidRPr="00613174">
        <w:rPr>
          <w:rFonts w:eastAsia="標楷體"/>
          <w:sz w:val="24"/>
          <w:szCs w:val="24"/>
        </w:rPr>
        <w:t>階段</w:t>
      </w:r>
      <w:proofErr w:type="gramStart"/>
      <w:r w:rsidRPr="00613174">
        <w:rPr>
          <w:rFonts w:eastAsia="標楷體"/>
          <w:sz w:val="24"/>
          <w:szCs w:val="24"/>
        </w:rPr>
        <w:t>三</w:t>
      </w:r>
      <w:proofErr w:type="gramEnd"/>
      <w:r w:rsidRPr="00613174">
        <w:rPr>
          <w:rFonts w:eastAsia="標楷體"/>
          <w:sz w:val="24"/>
          <w:szCs w:val="24"/>
        </w:rPr>
        <w:t>：加入前端，及</w:t>
      </w:r>
      <w:r w:rsidRPr="00613174">
        <w:rPr>
          <w:rFonts w:eastAsia="標楷體"/>
          <w:sz w:val="24"/>
          <w:szCs w:val="24"/>
        </w:rPr>
        <w:t>Report Generator</w:t>
      </w:r>
      <w:r w:rsidRPr="00613174">
        <w:rPr>
          <w:rFonts w:eastAsia="標楷體"/>
          <w:sz w:val="24"/>
          <w:szCs w:val="24"/>
        </w:rPr>
        <w:t>的製作</w:t>
      </w:r>
    </w:p>
    <w:p w14:paraId="4F8D9E9A" w14:textId="77777777" w:rsidR="00B32EB7" w:rsidRPr="00613174" w:rsidRDefault="00B32EB7" w:rsidP="006126F9">
      <w:pPr>
        <w:ind w:firstLine="720"/>
        <w:jc w:val="both"/>
        <w:rPr>
          <w:rFonts w:eastAsia="標楷體"/>
          <w:sz w:val="24"/>
          <w:szCs w:val="24"/>
        </w:rPr>
        <w:pPrChange w:id="402" w:author="Glenn Hsu" w:date="2022-02-16T12:39:00Z">
          <w:pPr>
            <w:ind w:firstLine="720"/>
          </w:pPr>
        </w:pPrChange>
      </w:pPr>
    </w:p>
    <w:p w14:paraId="5EF5226D" w14:textId="16FEFF1C" w:rsidR="00CD4CEC" w:rsidRPr="00613174" w:rsidRDefault="006C20E6" w:rsidP="006126F9">
      <w:pPr>
        <w:ind w:firstLine="480"/>
        <w:jc w:val="both"/>
        <w:rPr>
          <w:rFonts w:eastAsia="標楷體"/>
          <w:sz w:val="24"/>
          <w:szCs w:val="24"/>
        </w:rPr>
        <w:pPrChange w:id="403" w:author="Glenn Hsu" w:date="2022-02-16T12:39:00Z">
          <w:pPr>
            <w:ind w:firstLine="480"/>
          </w:pPr>
        </w:pPrChange>
      </w:pPr>
      <w:r w:rsidRPr="00613174">
        <w:rPr>
          <w:rFonts w:eastAsia="標楷體"/>
          <w:sz w:val="24"/>
          <w:szCs w:val="24"/>
        </w:rPr>
        <w:t>在階段一時，會先建構基礎的環境，包含</w:t>
      </w:r>
      <w:r w:rsidRPr="00613174">
        <w:rPr>
          <w:rFonts w:eastAsia="標楷體"/>
          <w:sz w:val="24"/>
          <w:szCs w:val="24"/>
        </w:rPr>
        <w:t>GitLab, Jenkins, SonarQube</w:t>
      </w:r>
      <w:r w:rsidRPr="00613174">
        <w:rPr>
          <w:rFonts w:eastAsia="標楷體"/>
          <w:sz w:val="24"/>
          <w:szCs w:val="24"/>
        </w:rPr>
        <w:t>和</w:t>
      </w:r>
      <w:r w:rsidRPr="00613174">
        <w:rPr>
          <w:rFonts w:eastAsia="標楷體"/>
          <w:sz w:val="24"/>
          <w:szCs w:val="24"/>
        </w:rPr>
        <w:t>Database</w:t>
      </w:r>
      <w:r w:rsidRPr="00613174">
        <w:rPr>
          <w:rFonts w:eastAsia="標楷體"/>
          <w:sz w:val="24"/>
          <w:szCs w:val="24"/>
        </w:rPr>
        <w:t>的架設。其中</w:t>
      </w:r>
      <w:r w:rsidRPr="00613174">
        <w:rPr>
          <w:rFonts w:eastAsia="標楷體"/>
          <w:sz w:val="24"/>
          <w:szCs w:val="24"/>
        </w:rPr>
        <w:t>GitLab</w:t>
      </w:r>
      <w:r w:rsidRPr="00613174">
        <w:rPr>
          <w:rFonts w:eastAsia="標楷體"/>
          <w:sz w:val="24"/>
          <w:szCs w:val="24"/>
        </w:rPr>
        <w:t>會作為每</w:t>
      </w:r>
      <w:proofErr w:type="gramStart"/>
      <w:r w:rsidRPr="00613174">
        <w:rPr>
          <w:rFonts w:eastAsia="標楷體"/>
          <w:sz w:val="24"/>
          <w:szCs w:val="24"/>
        </w:rPr>
        <w:t>個</w:t>
      </w:r>
      <w:proofErr w:type="gramEnd"/>
      <w:r w:rsidRPr="00613174">
        <w:rPr>
          <w:rFonts w:eastAsia="標楷體"/>
          <w:sz w:val="24"/>
          <w:szCs w:val="24"/>
        </w:rPr>
        <w:t>學生繳交作業的工具，為了防止學生互相偷看程式碼、抄襲作業，目前預計每一位學生每一題都建立一份專案，設定成只有該專案的成員才能進入該專案。</w:t>
      </w:r>
    </w:p>
    <w:p w14:paraId="7D369AF7" w14:textId="41D1ECEF" w:rsidR="00CD4CEC" w:rsidRPr="00613174" w:rsidRDefault="006C20E6" w:rsidP="006126F9">
      <w:pPr>
        <w:ind w:firstLine="480"/>
        <w:jc w:val="both"/>
        <w:rPr>
          <w:rFonts w:eastAsia="標楷體"/>
          <w:sz w:val="24"/>
          <w:szCs w:val="24"/>
        </w:rPr>
        <w:pPrChange w:id="404" w:author="Glenn Hsu" w:date="2022-02-16T12:39:00Z">
          <w:pPr>
            <w:ind w:firstLine="480"/>
          </w:pPr>
        </w:pPrChange>
      </w:pPr>
      <w:r w:rsidRPr="00613174">
        <w:rPr>
          <w:rFonts w:eastAsia="標楷體"/>
          <w:sz w:val="24"/>
          <w:szCs w:val="24"/>
        </w:rPr>
        <w:t>Jenkins</w:t>
      </w:r>
      <w:r w:rsidRPr="00613174">
        <w:rPr>
          <w:rFonts w:eastAsia="標楷體"/>
          <w:sz w:val="24"/>
          <w:szCs w:val="24"/>
        </w:rPr>
        <w:t>的部分，</w:t>
      </w:r>
      <w:r w:rsidRPr="00613174">
        <w:rPr>
          <w:rFonts w:eastAsia="標楷體"/>
          <w:color w:val="222222"/>
          <w:sz w:val="24"/>
          <w:szCs w:val="24"/>
          <w:highlight w:val="white"/>
        </w:rPr>
        <w:t>我們會在</w:t>
      </w:r>
      <w:r w:rsidRPr="00613174">
        <w:rPr>
          <w:rFonts w:eastAsia="標楷體"/>
          <w:color w:val="222222"/>
          <w:sz w:val="24"/>
          <w:szCs w:val="24"/>
          <w:highlight w:val="white"/>
        </w:rPr>
        <w:t>Jenkins</w:t>
      </w:r>
      <w:r w:rsidRPr="00613174">
        <w:rPr>
          <w:rFonts w:eastAsia="標楷體"/>
          <w:color w:val="222222"/>
          <w:sz w:val="24"/>
          <w:szCs w:val="24"/>
          <w:highlight w:val="white"/>
        </w:rPr>
        <w:t>安裝</w:t>
      </w:r>
      <w:r w:rsidRPr="00613174">
        <w:rPr>
          <w:rFonts w:eastAsia="標楷體"/>
          <w:color w:val="222222"/>
          <w:sz w:val="24"/>
          <w:szCs w:val="24"/>
          <w:highlight w:val="white"/>
        </w:rPr>
        <w:t>GitLab</w:t>
      </w:r>
      <w:r w:rsidRPr="00613174">
        <w:rPr>
          <w:rFonts w:eastAsia="標楷體"/>
          <w:color w:val="222222"/>
          <w:sz w:val="24"/>
          <w:szCs w:val="24"/>
          <w:highlight w:val="white"/>
        </w:rPr>
        <w:t>的</w:t>
      </w:r>
      <w:r w:rsidRPr="00613174">
        <w:rPr>
          <w:rFonts w:eastAsia="標楷體"/>
          <w:color w:val="222222"/>
          <w:sz w:val="24"/>
          <w:szCs w:val="24"/>
          <w:highlight w:val="white"/>
        </w:rPr>
        <w:t>plugin</w:t>
      </w:r>
      <w:r w:rsidRPr="00613174">
        <w:rPr>
          <w:rFonts w:eastAsia="標楷體"/>
          <w:color w:val="222222"/>
          <w:sz w:val="24"/>
          <w:szCs w:val="24"/>
          <w:highlight w:val="white"/>
        </w:rPr>
        <w:t>，然後在</w:t>
      </w:r>
      <w:r w:rsidRPr="00613174">
        <w:rPr>
          <w:rFonts w:eastAsia="標楷體"/>
          <w:color w:val="222222"/>
          <w:sz w:val="24"/>
          <w:szCs w:val="24"/>
          <w:highlight w:val="white"/>
        </w:rPr>
        <w:t>GitLab</w:t>
      </w:r>
      <w:r w:rsidRPr="00613174">
        <w:rPr>
          <w:rFonts w:eastAsia="標楷體"/>
          <w:color w:val="222222"/>
          <w:sz w:val="24"/>
          <w:szCs w:val="24"/>
          <w:highlight w:val="white"/>
        </w:rPr>
        <w:t>拿到</w:t>
      </w:r>
      <w:r w:rsidRPr="00613174">
        <w:rPr>
          <w:rFonts w:eastAsia="標楷體"/>
          <w:color w:val="222222"/>
          <w:sz w:val="24"/>
          <w:szCs w:val="24"/>
          <w:highlight w:val="white"/>
        </w:rPr>
        <w:t>SSH</w:t>
      </w:r>
      <w:r w:rsidRPr="00613174">
        <w:rPr>
          <w:rFonts w:eastAsia="標楷體"/>
          <w:color w:val="222222"/>
          <w:sz w:val="24"/>
          <w:szCs w:val="24"/>
          <w:highlight w:val="white"/>
        </w:rPr>
        <w:t>的金</w:t>
      </w:r>
      <w:proofErr w:type="gramStart"/>
      <w:r w:rsidRPr="00613174">
        <w:rPr>
          <w:rFonts w:eastAsia="標楷體"/>
          <w:color w:val="222222"/>
          <w:sz w:val="24"/>
          <w:szCs w:val="24"/>
          <w:highlight w:val="white"/>
        </w:rPr>
        <w:t>鑰</w:t>
      </w:r>
      <w:proofErr w:type="gramEnd"/>
      <w:r w:rsidRPr="00613174">
        <w:rPr>
          <w:rFonts w:eastAsia="標楷體"/>
          <w:color w:val="222222"/>
          <w:sz w:val="24"/>
          <w:szCs w:val="24"/>
          <w:highlight w:val="white"/>
        </w:rPr>
        <w:t>，再回到</w:t>
      </w:r>
      <w:r w:rsidRPr="00613174">
        <w:rPr>
          <w:rFonts w:eastAsia="標楷體"/>
          <w:color w:val="222222"/>
          <w:sz w:val="24"/>
          <w:szCs w:val="24"/>
          <w:highlight w:val="white"/>
        </w:rPr>
        <w:t>Jenkins</w:t>
      </w:r>
      <w:r w:rsidRPr="00613174">
        <w:rPr>
          <w:rFonts w:eastAsia="標楷體"/>
          <w:color w:val="222222"/>
          <w:sz w:val="24"/>
          <w:szCs w:val="24"/>
          <w:highlight w:val="white"/>
        </w:rPr>
        <w:t>配置</w:t>
      </w:r>
      <w:r w:rsidRPr="00613174">
        <w:rPr>
          <w:rFonts w:eastAsia="標楷體"/>
          <w:color w:val="222222"/>
          <w:sz w:val="24"/>
          <w:szCs w:val="24"/>
          <w:highlight w:val="white"/>
        </w:rPr>
        <w:t>token</w:t>
      </w:r>
      <w:r w:rsidRPr="00613174">
        <w:rPr>
          <w:rFonts w:eastAsia="標楷體"/>
          <w:color w:val="222222"/>
          <w:sz w:val="24"/>
          <w:szCs w:val="24"/>
          <w:highlight w:val="white"/>
        </w:rPr>
        <w:t>，最後設定當有程式碼提交時，就會觸發</w:t>
      </w:r>
      <w:r w:rsidRPr="00613174">
        <w:rPr>
          <w:rFonts w:eastAsia="標楷體"/>
          <w:color w:val="222222"/>
          <w:sz w:val="24"/>
          <w:szCs w:val="24"/>
          <w:highlight w:val="white"/>
        </w:rPr>
        <w:t>Jenkins</w:t>
      </w:r>
      <w:r w:rsidRPr="00613174">
        <w:rPr>
          <w:rFonts w:eastAsia="標楷體"/>
          <w:color w:val="222222"/>
          <w:sz w:val="24"/>
          <w:szCs w:val="24"/>
          <w:highlight w:val="white"/>
        </w:rPr>
        <w:t>的部署操作。如此</w:t>
      </w:r>
      <w:r w:rsidRPr="00613174">
        <w:rPr>
          <w:rFonts w:eastAsia="標楷體"/>
          <w:sz w:val="24"/>
          <w:szCs w:val="24"/>
        </w:rPr>
        <w:t>每當</w:t>
      </w:r>
      <w:r w:rsidRPr="00613174">
        <w:rPr>
          <w:rFonts w:eastAsia="標楷體"/>
          <w:sz w:val="24"/>
          <w:szCs w:val="24"/>
        </w:rPr>
        <w:t>GitLab</w:t>
      </w:r>
      <w:r w:rsidRPr="00613174">
        <w:rPr>
          <w:rFonts w:eastAsia="標楷體"/>
          <w:sz w:val="24"/>
          <w:szCs w:val="24"/>
        </w:rPr>
        <w:t>有新的檔案上傳時，</w:t>
      </w:r>
      <w:r w:rsidRPr="00613174">
        <w:rPr>
          <w:rFonts w:eastAsia="標楷體"/>
          <w:sz w:val="24"/>
          <w:szCs w:val="24"/>
        </w:rPr>
        <w:t>Jenkins</w:t>
      </w:r>
      <w:r w:rsidRPr="00613174">
        <w:rPr>
          <w:rFonts w:eastAsia="標楷體"/>
          <w:sz w:val="24"/>
          <w:szCs w:val="24"/>
        </w:rPr>
        <w:t>便會自動建置專案</w:t>
      </w:r>
      <w:r w:rsidRPr="00613174">
        <w:rPr>
          <w:rFonts w:eastAsia="標楷體"/>
          <w:sz w:val="24"/>
          <w:szCs w:val="24"/>
        </w:rPr>
        <w:t>(Maven)</w:t>
      </w:r>
      <w:r w:rsidRPr="00613174">
        <w:rPr>
          <w:rFonts w:eastAsia="標楷體"/>
          <w:sz w:val="24"/>
          <w:szCs w:val="24"/>
        </w:rPr>
        <w:t>並對程式碼進行單元測試及品質測試。</w:t>
      </w:r>
    </w:p>
    <w:p w14:paraId="32E40119" w14:textId="77777777" w:rsidR="00CD4CEC" w:rsidRPr="00613174" w:rsidRDefault="006C20E6" w:rsidP="006126F9">
      <w:pPr>
        <w:ind w:firstLine="480"/>
        <w:jc w:val="both"/>
        <w:rPr>
          <w:rFonts w:eastAsia="標楷體"/>
          <w:color w:val="222222"/>
          <w:sz w:val="24"/>
          <w:szCs w:val="24"/>
        </w:rPr>
        <w:pPrChange w:id="405" w:author="Glenn Hsu" w:date="2022-02-16T12:39:00Z">
          <w:pPr>
            <w:ind w:firstLine="480"/>
          </w:pPr>
        </w:pPrChange>
      </w:pPr>
      <w:r w:rsidRPr="00613174">
        <w:rPr>
          <w:rFonts w:eastAsia="標楷體"/>
          <w:sz w:val="24"/>
          <w:szCs w:val="24"/>
        </w:rPr>
        <w:t>接著會將</w:t>
      </w:r>
      <w:r w:rsidRPr="00613174">
        <w:rPr>
          <w:rFonts w:eastAsia="標楷體"/>
          <w:sz w:val="24"/>
          <w:szCs w:val="24"/>
        </w:rPr>
        <w:t>SonarQube</w:t>
      </w:r>
      <w:r w:rsidRPr="00613174">
        <w:rPr>
          <w:rFonts w:eastAsia="標楷體"/>
          <w:sz w:val="24"/>
          <w:szCs w:val="24"/>
        </w:rPr>
        <w:t>加入系統中，架設</w:t>
      </w:r>
      <w:r w:rsidRPr="00613174">
        <w:rPr>
          <w:rFonts w:eastAsia="標楷體"/>
          <w:sz w:val="24"/>
          <w:szCs w:val="24"/>
        </w:rPr>
        <w:t>SonarQube</w:t>
      </w:r>
      <w:r w:rsidRPr="00613174">
        <w:rPr>
          <w:rFonts w:eastAsia="標楷體"/>
          <w:sz w:val="24"/>
          <w:szCs w:val="24"/>
        </w:rPr>
        <w:t>後與</w:t>
      </w:r>
      <w:r w:rsidRPr="00613174">
        <w:rPr>
          <w:rFonts w:eastAsia="標楷體"/>
          <w:sz w:val="24"/>
          <w:szCs w:val="24"/>
        </w:rPr>
        <w:t>Jenkins</w:t>
      </w:r>
      <w:r w:rsidRPr="00613174">
        <w:rPr>
          <w:rFonts w:eastAsia="標楷體"/>
          <w:sz w:val="24"/>
          <w:szCs w:val="24"/>
        </w:rPr>
        <w:t>連接，也會架設屬於</w:t>
      </w:r>
      <w:r w:rsidRPr="00613174">
        <w:rPr>
          <w:rFonts w:eastAsia="標楷體"/>
          <w:sz w:val="24"/>
          <w:szCs w:val="24"/>
        </w:rPr>
        <w:t>SonarQube</w:t>
      </w:r>
      <w:r w:rsidRPr="00613174">
        <w:rPr>
          <w:rFonts w:eastAsia="標楷體"/>
          <w:sz w:val="24"/>
          <w:szCs w:val="24"/>
        </w:rPr>
        <w:t>的資料庫，</w:t>
      </w:r>
      <w:r w:rsidRPr="00613174">
        <w:rPr>
          <w:rFonts w:eastAsia="標楷體"/>
          <w:sz w:val="24"/>
          <w:szCs w:val="24"/>
        </w:rPr>
        <w:t>SonarQube</w:t>
      </w:r>
      <w:r w:rsidRPr="00613174">
        <w:rPr>
          <w:rFonts w:eastAsia="標楷體"/>
          <w:sz w:val="24"/>
          <w:szCs w:val="24"/>
        </w:rPr>
        <w:t>會將程式碼掃描後的結果儲存到</w:t>
      </w:r>
      <w:r w:rsidRPr="00613174">
        <w:rPr>
          <w:rFonts w:eastAsia="標楷體"/>
          <w:sz w:val="24"/>
          <w:szCs w:val="24"/>
        </w:rPr>
        <w:t>SonarQube</w:t>
      </w:r>
      <w:r w:rsidRPr="00613174">
        <w:rPr>
          <w:rFonts w:eastAsia="標楷體"/>
          <w:sz w:val="24"/>
          <w:szCs w:val="24"/>
        </w:rPr>
        <w:t>的資料庫。</w:t>
      </w:r>
      <w:r w:rsidRPr="00613174">
        <w:rPr>
          <w:rFonts w:eastAsia="標楷體"/>
          <w:sz w:val="24"/>
          <w:szCs w:val="24"/>
        </w:rPr>
        <w:t>SonarQube</w:t>
      </w:r>
      <w:r w:rsidRPr="00613174">
        <w:rPr>
          <w:rFonts w:eastAsia="標楷體"/>
          <w:sz w:val="24"/>
          <w:szCs w:val="24"/>
        </w:rPr>
        <w:t>產生的報告內容將</w:t>
      </w:r>
      <w:r w:rsidRPr="00613174">
        <w:rPr>
          <w:rFonts w:eastAsia="標楷體"/>
          <w:color w:val="222222"/>
          <w:sz w:val="24"/>
          <w:szCs w:val="24"/>
          <w:highlight w:val="white"/>
        </w:rPr>
        <w:t>安全性、可靠性及可維護性各自分</w:t>
      </w:r>
      <w:r w:rsidRPr="00613174">
        <w:rPr>
          <w:rFonts w:eastAsia="標楷體"/>
          <w:color w:val="222222"/>
          <w:sz w:val="24"/>
          <w:szCs w:val="24"/>
        </w:rPr>
        <w:t>為</w:t>
      </w:r>
      <w:r w:rsidRPr="00613174">
        <w:rPr>
          <w:rFonts w:eastAsia="標楷體"/>
          <w:color w:val="222222"/>
          <w:sz w:val="24"/>
          <w:szCs w:val="24"/>
        </w:rPr>
        <w:t>A,B,C,D,E</w:t>
      </w:r>
      <w:r w:rsidRPr="00613174">
        <w:rPr>
          <w:rFonts w:eastAsia="標楷體"/>
          <w:color w:val="222222"/>
          <w:sz w:val="24"/>
          <w:szCs w:val="24"/>
        </w:rPr>
        <w:t>這五</w:t>
      </w:r>
      <w:proofErr w:type="gramStart"/>
      <w:r w:rsidRPr="00613174">
        <w:rPr>
          <w:rFonts w:eastAsia="標楷體"/>
          <w:color w:val="222222"/>
          <w:sz w:val="24"/>
          <w:szCs w:val="24"/>
        </w:rPr>
        <w:t>個</w:t>
      </w:r>
      <w:proofErr w:type="gramEnd"/>
      <w:r w:rsidRPr="00613174">
        <w:rPr>
          <w:rFonts w:eastAsia="標楷體"/>
          <w:color w:val="222222"/>
          <w:sz w:val="24"/>
          <w:szCs w:val="24"/>
        </w:rPr>
        <w:t>等級，可</w:t>
      </w:r>
      <w:proofErr w:type="gramStart"/>
      <w:r w:rsidRPr="00613174">
        <w:rPr>
          <w:rFonts w:eastAsia="標楷體"/>
          <w:color w:val="222222"/>
          <w:sz w:val="24"/>
          <w:szCs w:val="24"/>
        </w:rPr>
        <w:t>維護性藉由</w:t>
      </w:r>
      <w:proofErr w:type="gramEnd"/>
      <w:r w:rsidRPr="00613174">
        <w:rPr>
          <w:rFonts w:eastAsia="標楷體"/>
          <w:color w:val="222222"/>
          <w:sz w:val="24"/>
          <w:szCs w:val="24"/>
        </w:rPr>
        <w:t>評估</w:t>
      </w:r>
      <w:r w:rsidRPr="00613174">
        <w:rPr>
          <w:rFonts w:eastAsia="標楷體"/>
          <w:color w:val="222222"/>
          <w:sz w:val="24"/>
          <w:szCs w:val="24"/>
        </w:rPr>
        <w:t>Technical Debt Ratio</w:t>
      </w:r>
      <w:r w:rsidRPr="00613174">
        <w:rPr>
          <w:rFonts w:eastAsia="標楷體"/>
          <w:sz w:val="24"/>
          <w:szCs w:val="24"/>
          <w:highlight w:val="white"/>
        </w:rPr>
        <w:t>來給予等級，其中</w:t>
      </w:r>
      <w:r w:rsidRPr="00613174">
        <w:rPr>
          <w:rFonts w:eastAsia="標楷體"/>
          <w:color w:val="222222"/>
          <w:sz w:val="24"/>
          <w:szCs w:val="24"/>
        </w:rPr>
        <w:lastRenderedPageBreak/>
        <w:t>Technical Debt</w:t>
      </w:r>
      <w:r w:rsidRPr="00613174">
        <w:rPr>
          <w:rFonts w:eastAsia="標楷體"/>
          <w:color w:val="222222"/>
          <w:sz w:val="24"/>
          <w:szCs w:val="24"/>
        </w:rPr>
        <w:t>定義為將所有</w:t>
      </w:r>
      <w:r w:rsidRPr="00613174">
        <w:rPr>
          <w:rFonts w:eastAsia="標楷體"/>
          <w:color w:val="222222"/>
          <w:sz w:val="24"/>
          <w:szCs w:val="24"/>
        </w:rPr>
        <w:t>code smell</w:t>
      </w:r>
      <w:r w:rsidRPr="00613174">
        <w:rPr>
          <w:rFonts w:eastAsia="標楷體"/>
          <w:color w:val="222222"/>
          <w:sz w:val="24"/>
          <w:szCs w:val="24"/>
        </w:rPr>
        <w:t>修正所需花費的時間，可靠性則是藉由程式碼產生的</w:t>
      </w:r>
      <w:r w:rsidRPr="00613174">
        <w:rPr>
          <w:rFonts w:eastAsia="標楷體"/>
          <w:color w:val="222222"/>
          <w:sz w:val="24"/>
          <w:szCs w:val="24"/>
        </w:rPr>
        <w:t>Bugs</w:t>
      </w:r>
      <w:r w:rsidRPr="00613174">
        <w:rPr>
          <w:rFonts w:eastAsia="標楷體"/>
          <w:color w:val="222222"/>
          <w:sz w:val="24"/>
          <w:szCs w:val="24"/>
        </w:rPr>
        <w:t>的嚴重程度來給予等級</w:t>
      </w:r>
      <w:r w:rsidRPr="00613174">
        <w:rPr>
          <w:rFonts w:eastAsia="標楷體"/>
          <w:color w:val="222222"/>
          <w:sz w:val="24"/>
          <w:szCs w:val="24"/>
        </w:rPr>
        <w:t xml:space="preserve">(Blocker Bugs, Minor Bugs, Minor </w:t>
      </w:r>
      <w:proofErr w:type="spellStart"/>
      <w:r w:rsidRPr="00613174">
        <w:rPr>
          <w:rFonts w:eastAsia="標楷體"/>
          <w:color w:val="222222"/>
          <w:sz w:val="24"/>
          <w:szCs w:val="24"/>
        </w:rPr>
        <w:t>Bug,s</w:t>
      </w:r>
      <w:proofErr w:type="spellEnd"/>
      <w:r w:rsidRPr="00613174">
        <w:rPr>
          <w:rFonts w:eastAsia="標楷體"/>
          <w:color w:val="222222"/>
          <w:sz w:val="24"/>
          <w:szCs w:val="24"/>
        </w:rPr>
        <w:t xml:space="preserve"> Minor Bugs)</w:t>
      </w:r>
      <w:r w:rsidRPr="00613174">
        <w:rPr>
          <w:rFonts w:eastAsia="標楷體"/>
          <w:color w:val="222222"/>
          <w:sz w:val="24"/>
          <w:szCs w:val="24"/>
        </w:rPr>
        <w:t>，</w:t>
      </w:r>
      <w:proofErr w:type="gramStart"/>
      <w:r w:rsidRPr="00613174">
        <w:rPr>
          <w:rFonts w:eastAsia="標楷體"/>
          <w:color w:val="222222"/>
          <w:sz w:val="24"/>
          <w:szCs w:val="24"/>
        </w:rPr>
        <w:t>安全性藉由</w:t>
      </w:r>
      <w:proofErr w:type="gramEnd"/>
      <w:r w:rsidRPr="00613174">
        <w:rPr>
          <w:rFonts w:eastAsia="標楷體"/>
          <w:color w:val="222222"/>
          <w:sz w:val="24"/>
          <w:szCs w:val="24"/>
        </w:rPr>
        <w:t>評估程式碼的</w:t>
      </w:r>
      <w:r w:rsidRPr="00613174">
        <w:rPr>
          <w:rFonts w:eastAsia="標楷體"/>
          <w:color w:val="222222"/>
          <w:sz w:val="24"/>
          <w:szCs w:val="24"/>
        </w:rPr>
        <w:t>Vulnerability issues</w:t>
      </w:r>
      <w:r w:rsidRPr="00613174">
        <w:rPr>
          <w:rFonts w:eastAsia="標楷體"/>
          <w:color w:val="222222"/>
          <w:sz w:val="24"/>
          <w:szCs w:val="24"/>
        </w:rPr>
        <w:t>嚴重程度來給予等級。</w:t>
      </w:r>
      <w:r w:rsidRPr="00613174">
        <w:rPr>
          <w:rFonts w:eastAsia="標楷體"/>
          <w:color w:val="222222"/>
          <w:sz w:val="24"/>
          <w:szCs w:val="24"/>
        </w:rPr>
        <w:t xml:space="preserve"> </w:t>
      </w:r>
      <w:r w:rsidRPr="00613174">
        <w:rPr>
          <w:rFonts w:eastAsia="標楷體"/>
          <w:color w:val="222222"/>
          <w:sz w:val="24"/>
          <w:szCs w:val="24"/>
        </w:rPr>
        <w:t>另外還會提供覆蓋率，重複率，以及程式碼的</w:t>
      </w:r>
      <w:r w:rsidRPr="00613174">
        <w:rPr>
          <w:rFonts w:eastAsia="標楷體"/>
          <w:color w:val="222222"/>
          <w:sz w:val="24"/>
          <w:szCs w:val="24"/>
        </w:rPr>
        <w:t xml:space="preserve">Top Common Issues, Top Issues By Severity, Top Security </w:t>
      </w:r>
      <w:proofErr w:type="spellStart"/>
      <w:r w:rsidRPr="00613174">
        <w:rPr>
          <w:rFonts w:eastAsia="標楷體"/>
          <w:color w:val="222222"/>
          <w:sz w:val="24"/>
          <w:szCs w:val="24"/>
        </w:rPr>
        <w:t>HotSpots</w:t>
      </w:r>
      <w:proofErr w:type="spellEnd"/>
      <w:r w:rsidRPr="00613174">
        <w:rPr>
          <w:rFonts w:eastAsia="標楷體"/>
          <w:color w:val="222222"/>
          <w:sz w:val="24"/>
          <w:szCs w:val="24"/>
        </w:rPr>
        <w:t xml:space="preserve"> to Review</w:t>
      </w:r>
      <w:r w:rsidRPr="00613174">
        <w:rPr>
          <w:rFonts w:eastAsia="標楷體"/>
          <w:color w:val="222222"/>
          <w:sz w:val="24"/>
          <w:szCs w:val="24"/>
        </w:rPr>
        <w:t>。</w:t>
      </w:r>
    </w:p>
    <w:p w14:paraId="700AF039" w14:textId="77777777" w:rsidR="00CD4CEC" w:rsidRPr="00613174" w:rsidRDefault="006C20E6" w:rsidP="006126F9">
      <w:pPr>
        <w:ind w:firstLine="480"/>
        <w:jc w:val="both"/>
        <w:rPr>
          <w:rFonts w:eastAsia="標楷體"/>
          <w:sz w:val="24"/>
          <w:szCs w:val="24"/>
        </w:rPr>
        <w:pPrChange w:id="406" w:author="Glenn Hsu" w:date="2022-02-16T12:39:00Z">
          <w:pPr>
            <w:ind w:firstLine="480"/>
          </w:pPr>
        </w:pPrChange>
      </w:pPr>
      <w:r w:rsidRPr="00613174">
        <w:rPr>
          <w:rFonts w:eastAsia="標楷體"/>
          <w:sz w:val="24"/>
          <w:szCs w:val="24"/>
        </w:rPr>
        <w:t>題目庫的部分預計以</w:t>
      </w:r>
      <w:r w:rsidRPr="00613174">
        <w:rPr>
          <w:rFonts w:eastAsia="標楷體"/>
          <w:sz w:val="24"/>
          <w:szCs w:val="24"/>
        </w:rPr>
        <w:t>JSON</w:t>
      </w:r>
      <w:r w:rsidRPr="00613174">
        <w:rPr>
          <w:rFonts w:eastAsia="標楷體"/>
          <w:sz w:val="24"/>
          <w:szCs w:val="24"/>
        </w:rPr>
        <w:t>的格式做儲存，為了符合</w:t>
      </w:r>
      <w:r w:rsidRPr="00613174">
        <w:rPr>
          <w:rFonts w:eastAsia="標楷體"/>
          <w:sz w:val="24"/>
          <w:szCs w:val="24"/>
        </w:rPr>
        <w:t>SCORM</w:t>
      </w:r>
      <w:r w:rsidRPr="00613174">
        <w:rPr>
          <w:rFonts w:eastAsia="標楷體"/>
          <w:sz w:val="24"/>
          <w:szCs w:val="24"/>
        </w:rPr>
        <w:t>規格一致化且能配合其他符合格式的平台使用，我們會為題目制定一個格式，整個題目會分為題目敘述、</w:t>
      </w:r>
      <w:proofErr w:type="gramStart"/>
      <w:r w:rsidRPr="00613174">
        <w:rPr>
          <w:rFonts w:eastAsia="標楷體"/>
          <w:sz w:val="24"/>
          <w:szCs w:val="24"/>
        </w:rPr>
        <w:t>測資和</w:t>
      </w:r>
      <w:proofErr w:type="gramEnd"/>
      <w:r w:rsidRPr="00613174">
        <w:rPr>
          <w:rFonts w:eastAsia="標楷體"/>
          <w:sz w:val="24"/>
          <w:szCs w:val="24"/>
        </w:rPr>
        <w:t>答案三個部分，只要符合這個格式的題目都能存入題目庫。除了匯入現有的題目庫，老師也能自行出題，但必須符合格式才能被採用。</w:t>
      </w:r>
    </w:p>
    <w:p w14:paraId="6EAEBA3C" w14:textId="77777777" w:rsidR="00CD4CEC" w:rsidRPr="00613174" w:rsidRDefault="006C20E6" w:rsidP="006126F9">
      <w:pPr>
        <w:ind w:firstLine="480"/>
        <w:jc w:val="both"/>
        <w:rPr>
          <w:rFonts w:eastAsia="標楷體"/>
          <w:sz w:val="24"/>
          <w:szCs w:val="24"/>
        </w:rPr>
        <w:pPrChange w:id="407" w:author="Glenn Hsu" w:date="2022-02-16T12:39:00Z">
          <w:pPr>
            <w:ind w:firstLine="480"/>
          </w:pPr>
        </w:pPrChange>
      </w:pPr>
      <w:r w:rsidRPr="00613174">
        <w:rPr>
          <w:rFonts w:eastAsia="標楷體"/>
          <w:sz w:val="24"/>
          <w:szCs w:val="24"/>
        </w:rPr>
        <w:t>單元測試則是透過</w:t>
      </w:r>
      <w:r w:rsidRPr="00613174">
        <w:rPr>
          <w:rFonts w:eastAsia="標楷體"/>
          <w:sz w:val="24"/>
          <w:szCs w:val="24"/>
        </w:rPr>
        <w:t xml:space="preserve">Maven </w:t>
      </w:r>
      <w:r w:rsidRPr="00613174">
        <w:rPr>
          <w:rFonts w:eastAsia="標楷體"/>
          <w:color w:val="222222"/>
          <w:sz w:val="24"/>
          <w:szCs w:val="24"/>
          <w:highlight w:val="white"/>
        </w:rPr>
        <w:t>default</w:t>
      </w:r>
      <w:r w:rsidRPr="00613174">
        <w:rPr>
          <w:rFonts w:eastAsia="標楷體"/>
          <w:color w:val="222222"/>
          <w:sz w:val="24"/>
          <w:szCs w:val="24"/>
          <w:highlight w:val="white"/>
        </w:rPr>
        <w:t>生命週期的</w:t>
      </w:r>
      <w:r w:rsidRPr="00613174">
        <w:rPr>
          <w:rFonts w:eastAsia="標楷體"/>
          <w:color w:val="222222"/>
          <w:sz w:val="24"/>
          <w:szCs w:val="24"/>
          <w:highlight w:val="white"/>
        </w:rPr>
        <w:t>test</w:t>
      </w:r>
      <w:r w:rsidRPr="00613174">
        <w:rPr>
          <w:rFonts w:eastAsia="標楷體"/>
          <w:color w:val="222222"/>
          <w:sz w:val="24"/>
          <w:szCs w:val="24"/>
          <w:highlight w:val="white"/>
        </w:rPr>
        <w:t>階段綁定了</w:t>
      </w:r>
      <w:r w:rsidRPr="00613174">
        <w:rPr>
          <w:rFonts w:eastAsia="標楷體"/>
          <w:color w:val="222222"/>
          <w:sz w:val="24"/>
          <w:szCs w:val="24"/>
          <w:highlight w:val="white"/>
        </w:rPr>
        <w:t>Maven-surefire -plugin</w:t>
      </w:r>
      <w:proofErr w:type="gramStart"/>
      <w:r w:rsidRPr="00613174">
        <w:rPr>
          <w:rFonts w:eastAsia="標楷體"/>
          <w:color w:val="222222"/>
          <w:sz w:val="24"/>
          <w:szCs w:val="24"/>
          <w:highlight w:val="white"/>
        </w:rPr>
        <w:t>插件</w:t>
      </w:r>
      <w:proofErr w:type="gramEnd"/>
      <w:r w:rsidRPr="00613174">
        <w:rPr>
          <w:rFonts w:eastAsia="標楷體"/>
          <w:color w:val="222222"/>
          <w:sz w:val="24"/>
          <w:szCs w:val="24"/>
          <w:highlight w:val="white"/>
        </w:rPr>
        <w:t>，</w:t>
      </w:r>
      <w:proofErr w:type="gramStart"/>
      <w:r w:rsidRPr="00613174">
        <w:rPr>
          <w:rFonts w:eastAsia="標楷體"/>
          <w:color w:val="222222"/>
          <w:sz w:val="24"/>
          <w:szCs w:val="24"/>
          <w:highlight w:val="white"/>
        </w:rPr>
        <w:t>該插件可以</w:t>
      </w:r>
      <w:proofErr w:type="gramEnd"/>
      <w:r w:rsidRPr="00613174">
        <w:rPr>
          <w:rFonts w:eastAsia="標楷體"/>
          <w:color w:val="222222"/>
          <w:sz w:val="24"/>
          <w:szCs w:val="24"/>
          <w:highlight w:val="white"/>
        </w:rPr>
        <w:t>調用</w:t>
      </w:r>
      <w:r w:rsidRPr="00613174">
        <w:rPr>
          <w:rFonts w:eastAsia="標楷體"/>
          <w:color w:val="222222"/>
          <w:sz w:val="24"/>
          <w:szCs w:val="24"/>
          <w:highlight w:val="white"/>
        </w:rPr>
        <w:t>Junit</w:t>
      </w:r>
      <w:r w:rsidRPr="00613174">
        <w:rPr>
          <w:rFonts w:eastAsia="標楷體"/>
          <w:color w:val="222222"/>
          <w:sz w:val="24"/>
          <w:szCs w:val="24"/>
          <w:highlight w:val="white"/>
        </w:rPr>
        <w:t>完成單元測試，</w:t>
      </w:r>
      <w:r w:rsidRPr="00613174">
        <w:rPr>
          <w:rFonts w:eastAsia="標楷體"/>
          <w:sz w:val="24"/>
          <w:szCs w:val="24"/>
        </w:rPr>
        <w:t>我們會製作一個</w:t>
      </w:r>
      <w:r w:rsidRPr="00613174">
        <w:rPr>
          <w:rFonts w:eastAsia="標楷體"/>
          <w:sz w:val="24"/>
          <w:szCs w:val="24"/>
        </w:rPr>
        <w:t>Test File Generator</w:t>
      </w:r>
      <w:r w:rsidRPr="00613174">
        <w:rPr>
          <w:rFonts w:eastAsia="標楷體"/>
          <w:sz w:val="24"/>
          <w:szCs w:val="24"/>
        </w:rPr>
        <w:t>，將題目庫中老師選取的題目</w:t>
      </w:r>
      <w:proofErr w:type="gramStart"/>
      <w:r w:rsidRPr="00613174">
        <w:rPr>
          <w:rFonts w:eastAsia="標楷體"/>
          <w:sz w:val="24"/>
          <w:szCs w:val="24"/>
        </w:rPr>
        <w:t>的測資和</w:t>
      </w:r>
      <w:proofErr w:type="gramEnd"/>
      <w:r w:rsidRPr="00613174">
        <w:rPr>
          <w:rFonts w:eastAsia="標楷體"/>
          <w:sz w:val="24"/>
          <w:szCs w:val="24"/>
        </w:rPr>
        <w:t>答案，做成單元測試的程式。目前計畫系統會先產生單元測試程式的基礎樣本，透過這個樣本我們將資料庫</w:t>
      </w:r>
      <w:proofErr w:type="gramStart"/>
      <w:r w:rsidRPr="00613174">
        <w:rPr>
          <w:rFonts w:eastAsia="標楷體"/>
          <w:sz w:val="24"/>
          <w:szCs w:val="24"/>
        </w:rPr>
        <w:t>中的測資和</w:t>
      </w:r>
      <w:proofErr w:type="gramEnd"/>
      <w:r w:rsidRPr="00613174">
        <w:rPr>
          <w:rFonts w:eastAsia="標楷體"/>
          <w:sz w:val="24"/>
          <w:szCs w:val="24"/>
        </w:rPr>
        <w:t>答案寫到樣本中，最後將程式移到</w:t>
      </w:r>
      <w:r w:rsidRPr="00613174">
        <w:rPr>
          <w:rFonts w:eastAsia="標楷體"/>
          <w:sz w:val="24"/>
          <w:szCs w:val="24"/>
        </w:rPr>
        <w:t>Maven</w:t>
      </w:r>
      <w:r w:rsidRPr="00613174">
        <w:rPr>
          <w:rFonts w:eastAsia="標楷體"/>
          <w:sz w:val="24"/>
          <w:szCs w:val="24"/>
        </w:rPr>
        <w:t>專案中。</w:t>
      </w:r>
    </w:p>
    <w:p w14:paraId="402B6FA1" w14:textId="77777777" w:rsidR="00CD4CEC" w:rsidRPr="00613174" w:rsidRDefault="006C20E6" w:rsidP="006126F9">
      <w:pPr>
        <w:ind w:firstLine="480"/>
        <w:jc w:val="both"/>
        <w:rPr>
          <w:rFonts w:eastAsia="標楷體"/>
          <w:sz w:val="24"/>
          <w:szCs w:val="24"/>
        </w:rPr>
        <w:pPrChange w:id="408" w:author="Glenn Hsu" w:date="2022-02-16T12:39:00Z">
          <w:pPr>
            <w:ind w:firstLine="480"/>
          </w:pPr>
        </w:pPrChange>
      </w:pPr>
      <w:r w:rsidRPr="00613174">
        <w:rPr>
          <w:rFonts w:eastAsia="標楷體"/>
          <w:sz w:val="24"/>
          <w:szCs w:val="24"/>
        </w:rPr>
        <w:t>而在專案自動建置的過程會需要</w:t>
      </w:r>
      <w:r w:rsidRPr="00613174">
        <w:rPr>
          <w:rFonts w:eastAsia="標楷體"/>
          <w:sz w:val="24"/>
          <w:szCs w:val="24"/>
        </w:rPr>
        <w:t>pom.xml</w:t>
      </w:r>
      <w:r w:rsidRPr="00613174">
        <w:rPr>
          <w:rFonts w:eastAsia="標楷體"/>
          <w:sz w:val="24"/>
          <w:szCs w:val="24"/>
        </w:rPr>
        <w:t>來設定專案的版本、定義要用到</w:t>
      </w:r>
      <w:proofErr w:type="gramStart"/>
      <w:r w:rsidRPr="00613174">
        <w:rPr>
          <w:rFonts w:eastAsia="標楷體"/>
          <w:sz w:val="24"/>
          <w:szCs w:val="24"/>
        </w:rPr>
        <w:t>的插件還有</w:t>
      </w:r>
      <w:proofErr w:type="gramEnd"/>
      <w:r w:rsidRPr="00613174">
        <w:rPr>
          <w:rFonts w:eastAsia="標楷體"/>
          <w:sz w:val="24"/>
          <w:szCs w:val="24"/>
        </w:rPr>
        <w:t>專案自動建置時運作的順序</w:t>
      </w:r>
      <w:r w:rsidRPr="00613174">
        <w:rPr>
          <w:rFonts w:eastAsia="標楷體"/>
          <w:sz w:val="24"/>
          <w:szCs w:val="24"/>
        </w:rPr>
        <w:t>(script)</w:t>
      </w:r>
      <w:r w:rsidRPr="00613174">
        <w:rPr>
          <w:rFonts w:eastAsia="標楷體"/>
          <w:sz w:val="24"/>
          <w:szCs w:val="24"/>
        </w:rPr>
        <w:t>，這裡我們提供兩種方法來產生</w:t>
      </w:r>
      <w:r w:rsidRPr="00613174">
        <w:rPr>
          <w:rFonts w:eastAsia="標楷體"/>
          <w:sz w:val="24"/>
          <w:szCs w:val="24"/>
        </w:rPr>
        <w:t>pom.xml</w:t>
      </w:r>
      <w:r w:rsidRPr="00613174">
        <w:rPr>
          <w:rFonts w:eastAsia="標楷體"/>
          <w:sz w:val="24"/>
          <w:szCs w:val="24"/>
        </w:rPr>
        <w:t>，第一種是一開始就產生一個基本的</w:t>
      </w:r>
      <w:r w:rsidRPr="00613174">
        <w:rPr>
          <w:rFonts w:eastAsia="標楷體"/>
          <w:sz w:val="24"/>
          <w:szCs w:val="24"/>
        </w:rPr>
        <w:t>pom.xml</w:t>
      </w:r>
      <w:r w:rsidRPr="00613174">
        <w:rPr>
          <w:rFonts w:eastAsia="標楷體"/>
          <w:sz w:val="24"/>
          <w:szCs w:val="24"/>
        </w:rPr>
        <w:t>，具備基本運行規則，出題老師若須要而外的功能則須修改</w:t>
      </w:r>
      <w:r w:rsidRPr="00613174">
        <w:rPr>
          <w:rFonts w:eastAsia="標楷體"/>
          <w:sz w:val="24"/>
          <w:szCs w:val="24"/>
        </w:rPr>
        <w:t>pom.xml</w:t>
      </w:r>
      <w:r w:rsidRPr="00613174">
        <w:rPr>
          <w:rFonts w:eastAsia="標楷體"/>
          <w:sz w:val="24"/>
          <w:szCs w:val="24"/>
        </w:rPr>
        <w:t>來達到需求。第二種方法是在出題</w:t>
      </w:r>
      <w:proofErr w:type="gramStart"/>
      <w:r w:rsidRPr="00613174">
        <w:rPr>
          <w:rFonts w:eastAsia="標楷體"/>
          <w:sz w:val="24"/>
          <w:szCs w:val="24"/>
        </w:rPr>
        <w:t>之前勾</w:t>
      </w:r>
      <w:proofErr w:type="gramEnd"/>
      <w:r w:rsidRPr="00613174">
        <w:rPr>
          <w:rFonts w:eastAsia="標楷體"/>
          <w:sz w:val="24"/>
          <w:szCs w:val="24"/>
        </w:rPr>
        <w:t>選系統列出的功能中所需要的部分，由系統自動生成</w:t>
      </w:r>
      <w:r w:rsidRPr="00613174">
        <w:rPr>
          <w:rFonts w:eastAsia="標楷體"/>
          <w:sz w:val="24"/>
          <w:szCs w:val="24"/>
        </w:rPr>
        <w:t>pom.xml</w:t>
      </w:r>
      <w:r w:rsidRPr="00613174">
        <w:rPr>
          <w:rFonts w:eastAsia="標楷體"/>
          <w:sz w:val="24"/>
          <w:szCs w:val="24"/>
        </w:rPr>
        <w:t>。</w:t>
      </w:r>
    </w:p>
    <w:p w14:paraId="5D66599D" w14:textId="77777777" w:rsidR="00CD4CEC" w:rsidRPr="00613174" w:rsidRDefault="006C20E6" w:rsidP="00B32EB7">
      <w:pPr>
        <w:jc w:val="center"/>
        <w:rPr>
          <w:rFonts w:eastAsia="標楷體"/>
          <w:sz w:val="24"/>
          <w:szCs w:val="24"/>
        </w:rPr>
      </w:pPr>
      <w:r w:rsidRPr="00613174">
        <w:rPr>
          <w:rFonts w:eastAsia="標楷體"/>
          <w:noProof/>
          <w:sz w:val="24"/>
          <w:szCs w:val="24"/>
        </w:rPr>
        <w:drawing>
          <wp:inline distT="114300" distB="114300" distL="114300" distR="114300" wp14:anchorId="2105DD63" wp14:editId="790AD4D6">
            <wp:extent cx="5442903" cy="3064654"/>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442903" cy="3064654"/>
                    </a:xfrm>
                    <a:prstGeom prst="rect">
                      <a:avLst/>
                    </a:prstGeom>
                    <a:ln/>
                  </pic:spPr>
                </pic:pic>
              </a:graphicData>
            </a:graphic>
          </wp:inline>
        </w:drawing>
      </w:r>
    </w:p>
    <w:p w14:paraId="3A88CBFB" w14:textId="77777777" w:rsidR="00CD4CEC" w:rsidRPr="00613174" w:rsidRDefault="006C20E6" w:rsidP="00B32EB7">
      <w:pPr>
        <w:jc w:val="center"/>
        <w:rPr>
          <w:rFonts w:eastAsia="標楷體"/>
          <w:sz w:val="24"/>
          <w:szCs w:val="24"/>
        </w:rPr>
      </w:pPr>
      <w:r w:rsidRPr="00613174">
        <w:rPr>
          <w:rFonts w:eastAsia="標楷體"/>
          <w:sz w:val="24"/>
          <w:szCs w:val="24"/>
        </w:rPr>
        <w:t>圖五</w:t>
      </w:r>
      <w:r w:rsidRPr="00613174">
        <w:rPr>
          <w:rFonts w:eastAsia="標楷體"/>
          <w:sz w:val="24"/>
          <w:szCs w:val="24"/>
        </w:rPr>
        <w:t xml:space="preserve"> </w:t>
      </w:r>
      <w:r w:rsidRPr="00613174">
        <w:rPr>
          <w:rFonts w:eastAsia="標楷體"/>
          <w:sz w:val="24"/>
          <w:szCs w:val="24"/>
        </w:rPr>
        <w:t>基本環境架構</w:t>
      </w:r>
    </w:p>
    <w:p w14:paraId="7D8034CA" w14:textId="070A5416" w:rsidR="00CD4CEC" w:rsidRPr="00613174" w:rsidRDefault="006C20E6" w:rsidP="00A51584">
      <w:pPr>
        <w:ind w:firstLine="720"/>
        <w:jc w:val="both"/>
        <w:rPr>
          <w:rFonts w:eastAsia="標楷體"/>
          <w:sz w:val="24"/>
          <w:szCs w:val="24"/>
        </w:rPr>
        <w:pPrChange w:id="409" w:author="Glenn Hsu" w:date="2022-02-16T12:42:00Z">
          <w:pPr>
            <w:ind w:firstLine="720"/>
          </w:pPr>
        </w:pPrChange>
      </w:pPr>
      <w:r w:rsidRPr="00613174">
        <w:rPr>
          <w:rFonts w:eastAsia="標楷體"/>
          <w:sz w:val="24"/>
          <w:szCs w:val="24"/>
        </w:rPr>
        <w:t>第二階段會製作</w:t>
      </w:r>
      <w:r w:rsidRPr="00613174">
        <w:rPr>
          <w:rFonts w:eastAsia="標楷體"/>
          <w:sz w:val="24"/>
          <w:szCs w:val="24"/>
        </w:rPr>
        <w:t>SonarQube Report Analyzer</w:t>
      </w:r>
      <w:r w:rsidRPr="00613174">
        <w:rPr>
          <w:rFonts w:eastAsia="標楷體"/>
          <w:sz w:val="24"/>
          <w:szCs w:val="24"/>
        </w:rPr>
        <w:t>，能解析</w:t>
      </w:r>
      <w:r w:rsidRPr="00613174">
        <w:rPr>
          <w:rFonts w:eastAsia="標楷體"/>
          <w:sz w:val="24"/>
          <w:szCs w:val="24"/>
        </w:rPr>
        <w:t>SonarQube</w:t>
      </w:r>
      <w:r w:rsidRPr="00613174">
        <w:rPr>
          <w:rFonts w:eastAsia="標楷體"/>
          <w:sz w:val="24"/>
          <w:szCs w:val="24"/>
        </w:rPr>
        <w:t>的報告內容，並把系統會需要使用到的資訊儲存到系統資料庫，以及製作能生成建議程式碼的</w:t>
      </w:r>
      <w:r w:rsidRPr="00613174">
        <w:rPr>
          <w:rFonts w:eastAsia="標楷體"/>
          <w:sz w:val="24"/>
          <w:szCs w:val="24"/>
        </w:rPr>
        <w:t>Suggestion Code Generator</w:t>
      </w:r>
      <w:r w:rsidRPr="00613174">
        <w:rPr>
          <w:rFonts w:eastAsia="標楷體"/>
          <w:sz w:val="24"/>
          <w:szCs w:val="24"/>
        </w:rPr>
        <w:t>，以下敘述各個元件的實作方式。</w:t>
      </w:r>
    </w:p>
    <w:p w14:paraId="3A76186D" w14:textId="77777777" w:rsidR="00CD4CEC" w:rsidRPr="00613174" w:rsidRDefault="006C20E6" w:rsidP="00A51584">
      <w:pPr>
        <w:jc w:val="both"/>
        <w:rPr>
          <w:rFonts w:eastAsia="標楷體"/>
          <w:sz w:val="24"/>
          <w:szCs w:val="24"/>
        </w:rPr>
        <w:pPrChange w:id="410" w:author="Glenn Hsu" w:date="2022-02-16T12:42:00Z">
          <w:pPr/>
        </w:pPrChange>
      </w:pPr>
      <w:r w:rsidRPr="00613174">
        <w:rPr>
          <w:rFonts w:eastAsia="標楷體"/>
          <w:sz w:val="24"/>
          <w:szCs w:val="24"/>
        </w:rPr>
        <w:t>(1)Suggestion Code Generator</w:t>
      </w:r>
      <w:r w:rsidRPr="00613174">
        <w:rPr>
          <w:rFonts w:eastAsia="標楷體"/>
          <w:sz w:val="24"/>
          <w:szCs w:val="24"/>
        </w:rPr>
        <w:t>：</w:t>
      </w:r>
    </w:p>
    <w:p w14:paraId="4941F86D" w14:textId="5E587F4E" w:rsidR="00CD4CEC" w:rsidRPr="00613174" w:rsidRDefault="006C20E6" w:rsidP="00A51584">
      <w:pPr>
        <w:ind w:firstLine="720"/>
        <w:jc w:val="both"/>
        <w:rPr>
          <w:rFonts w:eastAsia="標楷體"/>
          <w:color w:val="202122"/>
          <w:sz w:val="24"/>
          <w:szCs w:val="24"/>
          <w:highlight w:val="white"/>
        </w:rPr>
        <w:pPrChange w:id="411" w:author="Glenn Hsu" w:date="2022-02-16T12:42:00Z">
          <w:pPr>
            <w:ind w:firstLine="720"/>
          </w:pPr>
        </w:pPrChange>
      </w:pPr>
      <w:r w:rsidRPr="00613174">
        <w:rPr>
          <w:rFonts w:eastAsia="標楷體"/>
          <w:sz w:val="24"/>
          <w:szCs w:val="24"/>
        </w:rPr>
        <w:t>目前計畫</w:t>
      </w:r>
      <w:r w:rsidRPr="00613174">
        <w:rPr>
          <w:rFonts w:eastAsia="標楷體"/>
          <w:color w:val="202122"/>
          <w:sz w:val="24"/>
          <w:szCs w:val="24"/>
        </w:rPr>
        <w:t>參考</w:t>
      </w:r>
      <w:del w:id="412" w:author="Glenn Hsu" w:date="2022-02-16T12:42:00Z">
        <w:r w:rsidRPr="00613174" w:rsidDel="00A51584">
          <w:rPr>
            <w:rFonts w:eastAsia="標楷體"/>
            <w:color w:val="202122"/>
            <w:sz w:val="24"/>
            <w:szCs w:val="24"/>
          </w:rPr>
          <w:delText>論文</w:delText>
        </w:r>
      </w:del>
      <w:r w:rsidRPr="00613174">
        <w:rPr>
          <w:rFonts w:eastAsia="標楷體"/>
          <w:color w:val="202122"/>
          <w:sz w:val="24"/>
          <w:szCs w:val="24"/>
        </w:rPr>
        <w:t>[4]</w:t>
      </w:r>
      <w:r w:rsidRPr="00613174">
        <w:rPr>
          <w:rFonts w:eastAsia="標楷體"/>
          <w:color w:val="202122"/>
          <w:sz w:val="24"/>
          <w:szCs w:val="24"/>
        </w:rPr>
        <w:t>的實作方式，</w:t>
      </w:r>
      <w:del w:id="413" w:author="Glenn Hsu" w:date="2022-02-16T12:42:00Z">
        <w:r w:rsidRPr="00613174" w:rsidDel="00A51584">
          <w:rPr>
            <w:rFonts w:eastAsia="標楷體"/>
            <w:color w:val="202122"/>
            <w:sz w:val="24"/>
            <w:szCs w:val="24"/>
          </w:rPr>
          <w:delText>論文</w:delText>
        </w:r>
      </w:del>
      <w:ins w:id="414" w:author="Glenn Hsu" w:date="2022-02-16T12:42:00Z">
        <w:r w:rsidR="00A51584">
          <w:rPr>
            <w:rFonts w:eastAsia="標楷體" w:hint="eastAsia"/>
            <w:color w:val="202122"/>
            <w:sz w:val="24"/>
            <w:szCs w:val="24"/>
          </w:rPr>
          <w:t>在其研究中</w:t>
        </w:r>
      </w:ins>
      <w:del w:id="415" w:author="Glenn Hsu" w:date="2022-02-16T12:42:00Z">
        <w:r w:rsidRPr="00613174" w:rsidDel="00A51584">
          <w:rPr>
            <w:rFonts w:eastAsia="標楷體"/>
            <w:color w:val="202122"/>
            <w:sz w:val="24"/>
            <w:szCs w:val="24"/>
          </w:rPr>
          <w:delText>中</w:delText>
        </w:r>
      </w:del>
      <w:r w:rsidRPr="00613174">
        <w:rPr>
          <w:rFonts w:eastAsia="標楷體"/>
          <w:color w:val="202122"/>
          <w:sz w:val="24"/>
          <w:szCs w:val="24"/>
        </w:rPr>
        <w:t>提供了</w:t>
      </w:r>
      <w:proofErr w:type="spellStart"/>
      <w:r w:rsidRPr="00613174">
        <w:rPr>
          <w:rFonts w:eastAsia="標楷體"/>
          <w:color w:val="202122"/>
          <w:sz w:val="24"/>
          <w:szCs w:val="24"/>
          <w:highlight w:val="white"/>
        </w:rPr>
        <w:t>SonarQube</w:t>
      </w:r>
      <w:proofErr w:type="spellEnd"/>
      <w:r w:rsidRPr="00613174">
        <w:rPr>
          <w:rFonts w:eastAsia="標楷體"/>
          <w:color w:val="202122"/>
          <w:sz w:val="24"/>
          <w:szCs w:val="24"/>
          <w:highlight w:val="white"/>
        </w:rPr>
        <w:t>中最常被手動更正的</w:t>
      </w:r>
      <w:r w:rsidRPr="00613174">
        <w:rPr>
          <w:rFonts w:eastAsia="標楷體"/>
          <w:color w:val="202122"/>
          <w:sz w:val="24"/>
          <w:szCs w:val="24"/>
          <w:highlight w:val="white"/>
        </w:rPr>
        <w:t>11</w:t>
      </w:r>
      <w:r w:rsidRPr="00613174">
        <w:rPr>
          <w:rFonts w:eastAsia="標楷體"/>
          <w:color w:val="202122"/>
          <w:sz w:val="24"/>
          <w:szCs w:val="24"/>
          <w:highlight w:val="white"/>
        </w:rPr>
        <w:t>個靜態代碼分析規則，依據這些規則，我們會製作每條規則的代碼轉換模板</w:t>
      </w:r>
      <w:r w:rsidRPr="00613174">
        <w:rPr>
          <w:rFonts w:eastAsia="標楷體"/>
          <w:color w:val="202122"/>
          <w:sz w:val="24"/>
          <w:szCs w:val="24"/>
          <w:highlight w:val="white"/>
        </w:rPr>
        <w:t>(code-transformation templates)</w:t>
      </w:r>
      <w:r w:rsidRPr="00613174">
        <w:rPr>
          <w:rFonts w:eastAsia="標楷體"/>
          <w:color w:val="202122"/>
          <w:sz w:val="24"/>
          <w:szCs w:val="24"/>
          <w:highlight w:val="white"/>
        </w:rPr>
        <w:t>，利用這些模板套用到使用者的程式碼中，即可產生建議程式碼。而在系統確實產生建議程式碼前會先針對</w:t>
      </w:r>
      <w:r w:rsidRPr="00613174">
        <w:rPr>
          <w:rFonts w:eastAsia="標楷體"/>
          <w:color w:val="202122"/>
          <w:sz w:val="24"/>
          <w:szCs w:val="24"/>
          <w:highlight w:val="white"/>
        </w:rPr>
        <w:t>SonarQube</w:t>
      </w:r>
      <w:r w:rsidRPr="00613174">
        <w:rPr>
          <w:rFonts w:eastAsia="標楷體"/>
          <w:color w:val="202122"/>
          <w:sz w:val="24"/>
          <w:szCs w:val="24"/>
          <w:highlight w:val="white"/>
        </w:rPr>
        <w:t>檢測產生的結果進行檢查，若確實違反了其中某項規則，才會套用模板。</w:t>
      </w:r>
    </w:p>
    <w:p w14:paraId="02E450E2" w14:textId="77777777" w:rsidR="00CD4CEC" w:rsidRPr="00613174" w:rsidRDefault="006C20E6" w:rsidP="00A51584">
      <w:pPr>
        <w:jc w:val="both"/>
        <w:rPr>
          <w:rFonts w:eastAsia="標楷體"/>
          <w:color w:val="202122"/>
          <w:sz w:val="24"/>
          <w:szCs w:val="24"/>
          <w:highlight w:val="white"/>
        </w:rPr>
        <w:pPrChange w:id="416" w:author="Glenn Hsu" w:date="2022-02-16T12:42:00Z">
          <w:pPr/>
        </w:pPrChange>
      </w:pPr>
      <w:r w:rsidRPr="00613174">
        <w:rPr>
          <w:rFonts w:eastAsia="標楷體"/>
          <w:color w:val="202122"/>
          <w:sz w:val="24"/>
          <w:szCs w:val="24"/>
          <w:highlight w:val="white"/>
        </w:rPr>
        <w:t>以下為</w:t>
      </w:r>
      <w:r w:rsidRPr="00613174">
        <w:rPr>
          <w:rFonts w:eastAsia="標楷體"/>
          <w:sz w:val="24"/>
          <w:szCs w:val="24"/>
        </w:rPr>
        <w:t>Suggestion Code Generator</w:t>
      </w:r>
      <w:r w:rsidRPr="00613174">
        <w:rPr>
          <w:rFonts w:eastAsia="標楷體"/>
          <w:sz w:val="24"/>
          <w:szCs w:val="24"/>
        </w:rPr>
        <w:t>運作方法</w:t>
      </w:r>
      <w:r w:rsidRPr="00613174">
        <w:rPr>
          <w:rFonts w:eastAsia="標楷體"/>
          <w:color w:val="202122"/>
          <w:sz w:val="24"/>
          <w:szCs w:val="24"/>
          <w:highlight w:val="white"/>
        </w:rPr>
        <w:t>：</w:t>
      </w:r>
    </w:p>
    <w:p w14:paraId="0BFF9511" w14:textId="77777777" w:rsidR="00CD4CEC" w:rsidRPr="00613174" w:rsidRDefault="006C20E6" w:rsidP="00A51584">
      <w:pPr>
        <w:ind w:leftChars="100" w:left="200"/>
        <w:jc w:val="both"/>
        <w:rPr>
          <w:rFonts w:eastAsia="標楷體"/>
          <w:color w:val="202122"/>
          <w:sz w:val="24"/>
          <w:szCs w:val="24"/>
          <w:highlight w:val="white"/>
        </w:rPr>
        <w:pPrChange w:id="417" w:author="Glenn Hsu" w:date="2022-02-16T12:42:00Z">
          <w:pPr/>
        </w:pPrChange>
      </w:pPr>
      <w:r w:rsidRPr="00613174">
        <w:rPr>
          <w:rFonts w:eastAsia="標楷體"/>
          <w:color w:val="202122"/>
          <w:sz w:val="24"/>
          <w:szCs w:val="24"/>
          <w:highlight w:val="white"/>
        </w:rPr>
        <w:t>a.</w:t>
      </w:r>
      <w:r w:rsidRPr="00613174">
        <w:rPr>
          <w:rFonts w:eastAsia="標楷體"/>
          <w:color w:val="202122"/>
          <w:sz w:val="24"/>
          <w:szCs w:val="24"/>
          <w:highlight w:val="white"/>
        </w:rPr>
        <w:t>針對</w:t>
      </w:r>
      <w:r w:rsidRPr="00613174">
        <w:rPr>
          <w:rFonts w:eastAsia="標楷體"/>
          <w:color w:val="202122"/>
          <w:sz w:val="24"/>
          <w:szCs w:val="24"/>
          <w:highlight w:val="white"/>
        </w:rPr>
        <w:t>SonarQube</w:t>
      </w:r>
      <w:r w:rsidRPr="00613174">
        <w:rPr>
          <w:rFonts w:eastAsia="標楷體"/>
          <w:color w:val="202122"/>
          <w:sz w:val="24"/>
          <w:szCs w:val="24"/>
          <w:highlight w:val="white"/>
        </w:rPr>
        <w:t>的報告內容偵測是否違反預先決定的</w:t>
      </w:r>
      <w:r w:rsidRPr="00613174">
        <w:rPr>
          <w:rFonts w:eastAsia="標楷體"/>
          <w:color w:val="202122"/>
          <w:sz w:val="24"/>
          <w:szCs w:val="24"/>
          <w:highlight w:val="white"/>
        </w:rPr>
        <w:t>11</w:t>
      </w:r>
      <w:r w:rsidRPr="00613174">
        <w:rPr>
          <w:rFonts w:eastAsia="標楷體"/>
          <w:color w:val="202122"/>
          <w:sz w:val="24"/>
          <w:szCs w:val="24"/>
          <w:highlight w:val="white"/>
        </w:rPr>
        <w:t>條規則。</w:t>
      </w:r>
    </w:p>
    <w:p w14:paraId="67067209" w14:textId="77777777" w:rsidR="00CD4CEC" w:rsidRPr="00613174" w:rsidRDefault="006C20E6" w:rsidP="00A51584">
      <w:pPr>
        <w:ind w:leftChars="100" w:left="200"/>
        <w:jc w:val="both"/>
        <w:rPr>
          <w:rFonts w:eastAsia="標楷體"/>
          <w:color w:val="202122"/>
          <w:sz w:val="24"/>
          <w:szCs w:val="24"/>
          <w:highlight w:val="white"/>
        </w:rPr>
        <w:pPrChange w:id="418" w:author="Glenn Hsu" w:date="2022-02-16T12:42:00Z">
          <w:pPr/>
        </w:pPrChange>
      </w:pPr>
      <w:r w:rsidRPr="00613174">
        <w:rPr>
          <w:rFonts w:eastAsia="標楷體"/>
          <w:color w:val="202122"/>
          <w:sz w:val="24"/>
          <w:szCs w:val="24"/>
          <w:highlight w:val="white"/>
        </w:rPr>
        <w:lastRenderedPageBreak/>
        <w:t>b.</w:t>
      </w:r>
      <w:r w:rsidRPr="00613174">
        <w:rPr>
          <w:rFonts w:eastAsia="標楷體"/>
          <w:color w:val="202122"/>
          <w:sz w:val="24"/>
          <w:szCs w:val="24"/>
          <w:highlight w:val="white"/>
        </w:rPr>
        <w:t>若有違反規則，找出使用者程式碼中違反規則的程式碼片段。</w:t>
      </w:r>
    </w:p>
    <w:p w14:paraId="420CCDEA" w14:textId="579BF245" w:rsidR="00CD4CEC" w:rsidRPr="00613174" w:rsidRDefault="006C20E6" w:rsidP="00A51584">
      <w:pPr>
        <w:ind w:leftChars="100" w:left="200"/>
        <w:jc w:val="both"/>
        <w:rPr>
          <w:rFonts w:eastAsia="標楷體"/>
          <w:color w:val="202122"/>
          <w:sz w:val="24"/>
          <w:szCs w:val="24"/>
          <w:highlight w:val="white"/>
        </w:rPr>
        <w:pPrChange w:id="419" w:author="Glenn Hsu" w:date="2022-02-16T12:42:00Z">
          <w:pPr/>
        </w:pPrChange>
      </w:pPr>
      <w:r w:rsidRPr="00613174">
        <w:rPr>
          <w:rFonts w:eastAsia="標楷體"/>
          <w:color w:val="202122"/>
          <w:sz w:val="24"/>
          <w:szCs w:val="24"/>
          <w:highlight w:val="white"/>
        </w:rPr>
        <w:t>c.</w:t>
      </w:r>
      <w:r w:rsidRPr="00613174">
        <w:rPr>
          <w:rFonts w:eastAsia="標楷體"/>
          <w:color w:val="202122"/>
          <w:sz w:val="24"/>
          <w:szCs w:val="24"/>
          <w:highlight w:val="white"/>
        </w:rPr>
        <w:t>套用代碼轉換模板，產生建議程式碼。</w:t>
      </w:r>
    </w:p>
    <w:p w14:paraId="00446127" w14:textId="678D6A9B" w:rsidR="00CD4CEC" w:rsidRPr="00613174" w:rsidRDefault="006C20E6" w:rsidP="00B92488">
      <w:pPr>
        <w:jc w:val="both"/>
        <w:rPr>
          <w:rFonts w:eastAsia="標楷體"/>
          <w:color w:val="202122"/>
          <w:sz w:val="24"/>
          <w:szCs w:val="24"/>
          <w:highlight w:val="white"/>
        </w:rPr>
        <w:pPrChange w:id="420" w:author="Glenn Hsu" w:date="2022-02-16T12:44:00Z">
          <w:pPr/>
        </w:pPrChange>
      </w:pPr>
      <w:r w:rsidRPr="00613174">
        <w:rPr>
          <w:rFonts w:eastAsia="標楷體"/>
          <w:color w:val="202122"/>
          <w:sz w:val="24"/>
          <w:szCs w:val="24"/>
          <w:highlight w:val="white"/>
        </w:rPr>
        <w:t>以下為論文</w:t>
      </w:r>
      <w:r w:rsidRPr="00613174">
        <w:rPr>
          <w:rFonts w:eastAsia="標楷體"/>
          <w:color w:val="202122"/>
          <w:sz w:val="24"/>
          <w:szCs w:val="24"/>
          <w:highlight w:val="white"/>
        </w:rPr>
        <w:t>[4]</w:t>
      </w:r>
      <w:r w:rsidRPr="00613174">
        <w:rPr>
          <w:rFonts w:eastAsia="標楷體"/>
          <w:color w:val="202122"/>
          <w:sz w:val="24"/>
          <w:szCs w:val="24"/>
          <w:highlight w:val="white"/>
        </w:rPr>
        <w:t>提供的</w:t>
      </w:r>
      <w:r w:rsidRPr="00613174">
        <w:rPr>
          <w:rFonts w:eastAsia="標楷體"/>
          <w:color w:val="202122"/>
          <w:sz w:val="24"/>
          <w:szCs w:val="24"/>
          <w:highlight w:val="white"/>
        </w:rPr>
        <w:t>C8</w:t>
      </w:r>
      <w:r w:rsidRPr="00613174">
        <w:rPr>
          <w:rFonts w:eastAsia="標楷體"/>
          <w:color w:val="202122"/>
          <w:sz w:val="24"/>
          <w:szCs w:val="24"/>
          <w:highlight w:val="white"/>
        </w:rPr>
        <w:t>規則的代碼轉換模板</w:t>
      </w:r>
      <w:r w:rsidRPr="00613174">
        <w:rPr>
          <w:rFonts w:eastAsia="標楷體"/>
          <w:color w:val="202122"/>
          <w:sz w:val="24"/>
          <w:szCs w:val="24"/>
          <w:highlight w:val="white"/>
        </w:rPr>
        <w:t>(code-transformation templates)</w:t>
      </w:r>
      <w:r w:rsidRPr="00613174">
        <w:rPr>
          <w:rFonts w:eastAsia="標楷體"/>
          <w:color w:val="202122"/>
          <w:sz w:val="24"/>
          <w:szCs w:val="24"/>
          <w:highlight w:val="white"/>
        </w:rPr>
        <w:t>：</w:t>
      </w:r>
    </w:p>
    <w:p w14:paraId="5A4FD229" w14:textId="77777777" w:rsidR="00CD4CEC" w:rsidRPr="00613174" w:rsidRDefault="006C20E6" w:rsidP="00B92488">
      <w:pPr>
        <w:jc w:val="both"/>
        <w:rPr>
          <w:rFonts w:eastAsia="標楷體"/>
          <w:color w:val="202122"/>
          <w:sz w:val="24"/>
          <w:szCs w:val="24"/>
          <w:highlight w:val="white"/>
        </w:rPr>
        <w:pPrChange w:id="421" w:author="Glenn Hsu" w:date="2022-02-16T12:44:00Z">
          <w:pPr/>
        </w:pPrChange>
      </w:pPr>
      <w:r w:rsidRPr="00613174">
        <w:rPr>
          <w:rFonts w:eastAsia="標楷體"/>
          <w:color w:val="202122"/>
          <w:sz w:val="24"/>
          <w:szCs w:val="24"/>
          <w:highlight w:val="white"/>
        </w:rPr>
        <w:tab/>
      </w:r>
      <w:proofErr w:type="spellStart"/>
      <w:proofErr w:type="gramStart"/>
      <w:r w:rsidRPr="00613174">
        <w:rPr>
          <w:rFonts w:eastAsia="標楷體"/>
          <w:color w:val="202122"/>
          <w:sz w:val="24"/>
          <w:szCs w:val="24"/>
          <w:highlight w:val="white"/>
        </w:rPr>
        <w:t>refactoredExp</w:t>
      </w:r>
      <w:proofErr w:type="spellEnd"/>
      <w:proofErr w:type="gramEnd"/>
      <w:r w:rsidRPr="00613174">
        <w:rPr>
          <w:rFonts w:eastAsia="標楷體"/>
          <w:color w:val="202122"/>
          <w:sz w:val="24"/>
          <w:szCs w:val="24"/>
          <w:highlight w:val="white"/>
        </w:rPr>
        <w:t xml:space="preserve"> = parse(#Expression, "&lt;</w:t>
      </w:r>
      <w:proofErr w:type="spellStart"/>
      <w:r w:rsidRPr="00613174">
        <w:rPr>
          <w:rFonts w:eastAsia="標楷體"/>
          <w:color w:val="202122"/>
          <w:sz w:val="24"/>
          <w:szCs w:val="24"/>
          <w:highlight w:val="white"/>
        </w:rPr>
        <w:t>beforeFunc</w:t>
      </w:r>
      <w:proofErr w:type="spellEnd"/>
      <w:r w:rsidRPr="00613174">
        <w:rPr>
          <w:rFonts w:eastAsia="標楷體"/>
          <w:color w:val="202122"/>
          <w:sz w:val="24"/>
          <w:szCs w:val="24"/>
          <w:highlight w:val="white"/>
        </w:rPr>
        <w:t>&gt;.</w:t>
      </w:r>
      <w:proofErr w:type="spellStart"/>
      <w:r w:rsidRPr="00613174">
        <w:rPr>
          <w:rFonts w:eastAsia="標楷體"/>
          <w:color w:val="202122"/>
          <w:sz w:val="24"/>
          <w:szCs w:val="24"/>
          <w:highlight w:val="white"/>
        </w:rPr>
        <w:t>isEmpty</w:t>
      </w:r>
      <w:proofErr w:type="spellEnd"/>
      <w:r w:rsidRPr="00613174">
        <w:rPr>
          <w:rFonts w:eastAsia="標楷體"/>
          <w:color w:val="202122"/>
          <w:sz w:val="24"/>
          <w:szCs w:val="24"/>
          <w:highlight w:val="white"/>
        </w:rPr>
        <w:t>()");</w:t>
      </w:r>
    </w:p>
    <w:p w14:paraId="433E4331" w14:textId="77777777" w:rsidR="00CD4CEC" w:rsidRPr="00613174" w:rsidRDefault="006C20E6" w:rsidP="00B92488">
      <w:pPr>
        <w:jc w:val="both"/>
        <w:rPr>
          <w:rFonts w:eastAsia="標楷體"/>
          <w:color w:val="202122"/>
          <w:sz w:val="24"/>
          <w:szCs w:val="24"/>
          <w:highlight w:val="white"/>
        </w:rPr>
        <w:pPrChange w:id="422" w:author="Glenn Hsu" w:date="2022-02-16T12:44:00Z">
          <w:pPr/>
        </w:pPrChange>
      </w:pPr>
      <w:r w:rsidRPr="00613174">
        <w:rPr>
          <w:rFonts w:eastAsia="標楷體"/>
          <w:color w:val="202122"/>
          <w:sz w:val="24"/>
          <w:szCs w:val="24"/>
          <w:highlight w:val="white"/>
        </w:rPr>
        <w:t>此代碼轉換模板能套用在違反規則</w:t>
      </w:r>
      <w:r w:rsidRPr="00613174">
        <w:rPr>
          <w:rFonts w:eastAsia="標楷體"/>
          <w:color w:val="202122"/>
          <w:sz w:val="24"/>
          <w:szCs w:val="24"/>
          <w:highlight w:val="white"/>
        </w:rPr>
        <w:t>C8</w:t>
      </w:r>
      <w:r w:rsidRPr="00613174">
        <w:rPr>
          <w:rFonts w:eastAsia="標楷體"/>
          <w:color w:val="202122"/>
          <w:sz w:val="24"/>
          <w:szCs w:val="24"/>
          <w:highlight w:val="white"/>
        </w:rPr>
        <w:t>的程式碼片段上，能將</w:t>
      </w:r>
      <w:proofErr w:type="spellStart"/>
      <w:r w:rsidRPr="00613174">
        <w:rPr>
          <w:rFonts w:eastAsia="標楷體"/>
          <w:color w:val="202122"/>
          <w:sz w:val="24"/>
          <w:szCs w:val="24"/>
          <w:highlight w:val="white"/>
        </w:rPr>
        <w:t>Collection.size</w:t>
      </w:r>
      <w:proofErr w:type="spellEnd"/>
      <w:r w:rsidRPr="00613174">
        <w:rPr>
          <w:rFonts w:eastAsia="標楷體"/>
          <w:color w:val="202122"/>
          <w:sz w:val="24"/>
          <w:szCs w:val="24"/>
          <w:highlight w:val="white"/>
        </w:rPr>
        <w:t>()==0</w:t>
      </w:r>
      <w:r w:rsidRPr="00613174">
        <w:rPr>
          <w:rFonts w:eastAsia="標楷體"/>
          <w:color w:val="202122"/>
          <w:sz w:val="24"/>
          <w:szCs w:val="24"/>
          <w:highlight w:val="white"/>
        </w:rPr>
        <w:t>替換為</w:t>
      </w:r>
      <w:proofErr w:type="spellStart"/>
      <w:r w:rsidRPr="00613174">
        <w:rPr>
          <w:rFonts w:eastAsia="標楷體"/>
          <w:color w:val="202122"/>
          <w:sz w:val="24"/>
          <w:szCs w:val="24"/>
          <w:highlight w:val="white"/>
        </w:rPr>
        <w:t>Collection.isEmpty</w:t>
      </w:r>
      <w:proofErr w:type="spellEnd"/>
      <w:r w:rsidRPr="00613174">
        <w:rPr>
          <w:rFonts w:eastAsia="標楷體"/>
          <w:color w:val="202122"/>
          <w:sz w:val="24"/>
          <w:szCs w:val="24"/>
          <w:highlight w:val="white"/>
        </w:rPr>
        <w:t>(),</w:t>
      </w:r>
      <w:r w:rsidRPr="00613174">
        <w:rPr>
          <w:rFonts w:eastAsia="標楷體"/>
          <w:color w:val="202122"/>
          <w:sz w:val="24"/>
          <w:szCs w:val="24"/>
          <w:highlight w:val="white"/>
        </w:rPr>
        <w:t>如此便可消除</w:t>
      </w:r>
      <w:r w:rsidRPr="00613174">
        <w:rPr>
          <w:rFonts w:eastAsia="標楷體"/>
          <w:color w:val="202122"/>
          <w:sz w:val="24"/>
          <w:szCs w:val="24"/>
          <w:highlight w:val="white"/>
        </w:rPr>
        <w:t>SonarQube</w:t>
      </w:r>
      <w:r w:rsidRPr="00613174">
        <w:rPr>
          <w:rFonts w:eastAsia="標楷體"/>
          <w:color w:val="202122"/>
          <w:sz w:val="24"/>
          <w:szCs w:val="24"/>
          <w:highlight w:val="white"/>
        </w:rPr>
        <w:t>品質檢測所產生的</w:t>
      </w:r>
      <w:r w:rsidRPr="00613174">
        <w:rPr>
          <w:rFonts w:eastAsia="標楷體"/>
          <w:color w:val="202122"/>
          <w:sz w:val="24"/>
          <w:szCs w:val="24"/>
          <w:highlight w:val="white"/>
        </w:rPr>
        <w:t>issues</w:t>
      </w:r>
      <w:r w:rsidRPr="00613174">
        <w:rPr>
          <w:rFonts w:eastAsia="標楷體"/>
          <w:color w:val="202122"/>
          <w:sz w:val="24"/>
          <w:szCs w:val="24"/>
          <w:highlight w:val="white"/>
        </w:rPr>
        <w:t>。</w:t>
      </w:r>
    </w:p>
    <w:p w14:paraId="46A47DED" w14:textId="77777777" w:rsidR="00CD4CEC" w:rsidRPr="00613174" w:rsidRDefault="00CD4CEC">
      <w:pPr>
        <w:rPr>
          <w:rFonts w:eastAsia="標楷體"/>
          <w:color w:val="202122"/>
          <w:sz w:val="24"/>
          <w:szCs w:val="24"/>
          <w:highlight w:val="white"/>
        </w:rPr>
      </w:pPr>
    </w:p>
    <w:p w14:paraId="2F7FBFBF" w14:textId="77777777" w:rsidR="00CD4CEC" w:rsidRPr="00613174" w:rsidRDefault="006C20E6" w:rsidP="00B92488">
      <w:pPr>
        <w:jc w:val="both"/>
        <w:rPr>
          <w:rFonts w:eastAsia="標楷體"/>
          <w:sz w:val="24"/>
          <w:szCs w:val="24"/>
        </w:rPr>
        <w:pPrChange w:id="423" w:author="Glenn Hsu" w:date="2022-02-16T12:44:00Z">
          <w:pPr/>
        </w:pPrChange>
      </w:pPr>
      <w:r w:rsidRPr="00613174">
        <w:rPr>
          <w:rFonts w:eastAsia="標楷體"/>
          <w:color w:val="202122"/>
          <w:sz w:val="24"/>
          <w:szCs w:val="24"/>
          <w:highlight w:val="white"/>
        </w:rPr>
        <w:t>(2)</w:t>
      </w:r>
      <w:r w:rsidRPr="00613174">
        <w:rPr>
          <w:rFonts w:eastAsia="標楷體"/>
          <w:sz w:val="24"/>
          <w:szCs w:val="24"/>
        </w:rPr>
        <w:t>SonarQube Report Analyzer</w:t>
      </w:r>
      <w:r w:rsidRPr="00613174">
        <w:rPr>
          <w:rFonts w:eastAsia="標楷體"/>
          <w:sz w:val="24"/>
          <w:szCs w:val="24"/>
        </w:rPr>
        <w:t>：</w:t>
      </w:r>
    </w:p>
    <w:p w14:paraId="52EBC346" w14:textId="77EEFE94" w:rsidR="00CD4CEC" w:rsidRPr="00613174" w:rsidRDefault="006C20E6" w:rsidP="00B92488">
      <w:pPr>
        <w:ind w:firstLine="720"/>
        <w:jc w:val="both"/>
        <w:rPr>
          <w:rFonts w:eastAsia="標楷體" w:hint="eastAsia"/>
          <w:sz w:val="24"/>
          <w:szCs w:val="24"/>
        </w:rPr>
        <w:pPrChange w:id="424" w:author="Glenn Hsu" w:date="2022-02-16T12:44:00Z">
          <w:pPr/>
        </w:pPrChange>
      </w:pPr>
      <w:r w:rsidRPr="00613174">
        <w:rPr>
          <w:rFonts w:eastAsia="標楷體"/>
          <w:sz w:val="24"/>
          <w:szCs w:val="24"/>
        </w:rPr>
        <w:t>目前計畫</w:t>
      </w:r>
      <w:proofErr w:type="spellStart"/>
      <w:r w:rsidRPr="00613174">
        <w:rPr>
          <w:rFonts w:eastAsia="標楷體"/>
          <w:sz w:val="24"/>
          <w:szCs w:val="24"/>
        </w:rPr>
        <w:t>SonarQube</w:t>
      </w:r>
      <w:proofErr w:type="spellEnd"/>
      <w:r w:rsidRPr="00613174">
        <w:rPr>
          <w:rFonts w:eastAsia="標楷體"/>
          <w:sz w:val="24"/>
          <w:szCs w:val="24"/>
        </w:rPr>
        <w:t xml:space="preserve"> Report Analyzer</w:t>
      </w:r>
      <w:r w:rsidRPr="00613174">
        <w:rPr>
          <w:rFonts w:eastAsia="標楷體"/>
          <w:sz w:val="24"/>
          <w:szCs w:val="24"/>
        </w:rPr>
        <w:t>會擷取包含</w:t>
      </w:r>
      <w:proofErr w:type="gramStart"/>
      <w:ins w:id="425" w:author="Glenn Hsu" w:date="2022-02-16T12:43:00Z">
        <w:r w:rsidR="00A51584">
          <w:rPr>
            <w:rFonts w:eastAsia="標楷體" w:hint="eastAsia"/>
            <w:sz w:val="24"/>
            <w:szCs w:val="24"/>
          </w:rPr>
          <w:t>三</w:t>
        </w:r>
        <w:proofErr w:type="gramEnd"/>
        <w:r w:rsidR="00A51584">
          <w:rPr>
            <w:rFonts w:eastAsia="標楷體" w:hint="eastAsia"/>
            <w:sz w:val="24"/>
            <w:szCs w:val="24"/>
          </w:rPr>
          <w:t>部分</w:t>
        </w:r>
      </w:ins>
      <w:ins w:id="426" w:author="Glenn Hsu" w:date="2022-02-16T12:44:00Z">
        <w:r w:rsidR="00A51584">
          <w:rPr>
            <w:rFonts w:eastAsia="標楷體" w:hint="eastAsia"/>
            <w:sz w:val="24"/>
            <w:szCs w:val="24"/>
          </w:rPr>
          <w:t>：</w:t>
        </w:r>
      </w:ins>
    </w:p>
    <w:p w14:paraId="39AF39CF" w14:textId="77777777" w:rsidR="00CD4CEC" w:rsidRPr="00613174" w:rsidRDefault="006C20E6" w:rsidP="00B92488">
      <w:pPr>
        <w:ind w:leftChars="100" w:left="200"/>
        <w:jc w:val="both"/>
        <w:rPr>
          <w:rFonts w:eastAsia="標楷體"/>
          <w:sz w:val="24"/>
          <w:szCs w:val="24"/>
        </w:rPr>
        <w:pPrChange w:id="427" w:author="Glenn Hsu" w:date="2022-02-16T12:44:00Z">
          <w:pPr/>
        </w:pPrChange>
      </w:pPr>
      <w:r w:rsidRPr="00613174">
        <w:rPr>
          <w:rFonts w:eastAsia="標楷體"/>
          <w:sz w:val="24"/>
          <w:szCs w:val="24"/>
        </w:rPr>
        <w:t>a.</w:t>
      </w:r>
      <w:r w:rsidRPr="00613174">
        <w:rPr>
          <w:rFonts w:eastAsia="標楷體"/>
          <w:sz w:val="24"/>
          <w:szCs w:val="24"/>
        </w:rPr>
        <w:t>三項指標</w:t>
      </w:r>
      <w:r w:rsidRPr="00613174">
        <w:rPr>
          <w:rFonts w:eastAsia="標楷體"/>
          <w:sz w:val="24"/>
          <w:szCs w:val="24"/>
        </w:rPr>
        <w:t>(</w:t>
      </w:r>
      <w:r w:rsidRPr="00613174">
        <w:rPr>
          <w:rFonts w:eastAsia="標楷體"/>
          <w:sz w:val="24"/>
          <w:szCs w:val="24"/>
        </w:rPr>
        <w:t>安全性，可靠性，可維護性</w:t>
      </w:r>
      <w:r w:rsidRPr="00613174">
        <w:rPr>
          <w:rFonts w:eastAsia="標楷體"/>
          <w:sz w:val="24"/>
          <w:szCs w:val="24"/>
        </w:rPr>
        <w:t>)</w:t>
      </w:r>
      <w:r w:rsidRPr="00613174">
        <w:rPr>
          <w:rFonts w:eastAsia="標楷體"/>
          <w:sz w:val="24"/>
          <w:szCs w:val="24"/>
        </w:rPr>
        <w:t>的評估等級</w:t>
      </w:r>
    </w:p>
    <w:p w14:paraId="12498AD3" w14:textId="77777777" w:rsidR="00CD4CEC" w:rsidRPr="00613174" w:rsidRDefault="006C20E6" w:rsidP="00B92488">
      <w:pPr>
        <w:ind w:leftChars="100" w:left="200"/>
        <w:jc w:val="both"/>
        <w:rPr>
          <w:rFonts w:eastAsia="標楷體"/>
          <w:sz w:val="24"/>
          <w:szCs w:val="24"/>
        </w:rPr>
        <w:pPrChange w:id="428" w:author="Glenn Hsu" w:date="2022-02-16T12:44:00Z">
          <w:pPr/>
        </w:pPrChange>
      </w:pPr>
      <w:r w:rsidRPr="00613174">
        <w:rPr>
          <w:rFonts w:eastAsia="標楷體"/>
          <w:sz w:val="24"/>
          <w:szCs w:val="24"/>
        </w:rPr>
        <w:t>b.</w:t>
      </w:r>
      <w:r w:rsidRPr="00613174">
        <w:rPr>
          <w:rFonts w:eastAsia="標楷體"/>
          <w:color w:val="222222"/>
          <w:sz w:val="24"/>
          <w:szCs w:val="24"/>
        </w:rPr>
        <w:t>報告中較嚴重的</w:t>
      </w:r>
      <w:r w:rsidRPr="00613174">
        <w:rPr>
          <w:rFonts w:eastAsia="標楷體"/>
          <w:color w:val="222222"/>
          <w:sz w:val="24"/>
          <w:szCs w:val="24"/>
        </w:rPr>
        <w:t>issue(Major issues, Critical issues, Blocker issues)</w:t>
      </w:r>
    </w:p>
    <w:p w14:paraId="2A5F8537" w14:textId="77777777" w:rsidR="00CD4CEC" w:rsidRPr="00613174" w:rsidRDefault="006C20E6" w:rsidP="00B92488">
      <w:pPr>
        <w:ind w:leftChars="100" w:left="200"/>
        <w:jc w:val="both"/>
        <w:rPr>
          <w:rFonts w:eastAsia="標楷體"/>
          <w:color w:val="222222"/>
          <w:sz w:val="24"/>
          <w:szCs w:val="24"/>
          <w:highlight w:val="white"/>
        </w:rPr>
        <w:pPrChange w:id="429" w:author="Glenn Hsu" w:date="2022-02-16T12:44:00Z">
          <w:pPr/>
        </w:pPrChange>
      </w:pPr>
      <w:r w:rsidRPr="00613174">
        <w:rPr>
          <w:rFonts w:eastAsia="標楷體"/>
          <w:sz w:val="24"/>
          <w:szCs w:val="24"/>
        </w:rPr>
        <w:t>c.</w:t>
      </w:r>
      <w:r w:rsidRPr="00613174">
        <w:rPr>
          <w:rFonts w:eastAsia="標楷體"/>
          <w:color w:val="222222"/>
          <w:sz w:val="24"/>
          <w:szCs w:val="24"/>
        </w:rPr>
        <w:t>程式碼</w:t>
      </w:r>
      <w:r w:rsidRPr="00613174">
        <w:rPr>
          <w:rFonts w:eastAsia="標楷體"/>
          <w:color w:val="222222"/>
          <w:sz w:val="24"/>
          <w:szCs w:val="24"/>
          <w:highlight w:val="white"/>
        </w:rPr>
        <w:t>產生的</w:t>
      </w:r>
      <w:r w:rsidRPr="00613174">
        <w:rPr>
          <w:rFonts w:eastAsia="標楷體"/>
          <w:sz w:val="24"/>
          <w:szCs w:val="24"/>
        </w:rPr>
        <w:t>Bugs</w:t>
      </w:r>
      <w:r w:rsidRPr="00613174">
        <w:rPr>
          <w:rFonts w:eastAsia="標楷體"/>
          <w:color w:val="222222"/>
          <w:sz w:val="24"/>
          <w:szCs w:val="24"/>
          <w:highlight w:val="white"/>
        </w:rPr>
        <w:t>數目，</w:t>
      </w:r>
      <w:r w:rsidRPr="00613174">
        <w:rPr>
          <w:rFonts w:eastAsia="標楷體"/>
          <w:color w:val="222222"/>
          <w:sz w:val="24"/>
          <w:szCs w:val="24"/>
          <w:highlight w:val="white"/>
        </w:rPr>
        <w:t>Vulnerability</w:t>
      </w:r>
      <w:r w:rsidRPr="00613174">
        <w:rPr>
          <w:rFonts w:eastAsia="標楷體"/>
          <w:color w:val="222222"/>
          <w:sz w:val="24"/>
          <w:szCs w:val="24"/>
          <w:highlight w:val="white"/>
        </w:rPr>
        <w:t>數目，及</w:t>
      </w:r>
      <w:r w:rsidRPr="00613174">
        <w:rPr>
          <w:rFonts w:eastAsia="標楷體"/>
          <w:color w:val="222222"/>
          <w:sz w:val="24"/>
          <w:szCs w:val="24"/>
          <w:highlight w:val="white"/>
        </w:rPr>
        <w:t>code smell</w:t>
      </w:r>
      <w:r w:rsidRPr="00613174">
        <w:rPr>
          <w:rFonts w:eastAsia="標楷體"/>
          <w:color w:val="222222"/>
          <w:sz w:val="24"/>
          <w:szCs w:val="24"/>
          <w:highlight w:val="white"/>
        </w:rPr>
        <w:t>的數目</w:t>
      </w:r>
    </w:p>
    <w:p w14:paraId="2D864A2D" w14:textId="77777777" w:rsidR="00CD4CEC" w:rsidRPr="00613174" w:rsidRDefault="006C20E6" w:rsidP="00B92488">
      <w:pPr>
        <w:jc w:val="both"/>
        <w:rPr>
          <w:rFonts w:eastAsia="標楷體"/>
          <w:color w:val="222222"/>
          <w:sz w:val="24"/>
          <w:szCs w:val="24"/>
          <w:highlight w:val="white"/>
        </w:rPr>
        <w:pPrChange w:id="430" w:author="Glenn Hsu" w:date="2022-02-16T12:44:00Z">
          <w:pPr/>
        </w:pPrChange>
      </w:pPr>
      <w:r w:rsidRPr="00613174">
        <w:rPr>
          <w:rFonts w:eastAsia="標楷體"/>
          <w:color w:val="222222"/>
          <w:sz w:val="24"/>
          <w:szCs w:val="24"/>
          <w:highlight w:val="white"/>
        </w:rPr>
        <w:t>目前預計利用</w:t>
      </w:r>
      <w:proofErr w:type="spellStart"/>
      <w:r w:rsidRPr="00613174">
        <w:rPr>
          <w:rFonts w:eastAsia="標楷體"/>
          <w:color w:val="222222"/>
          <w:sz w:val="24"/>
          <w:szCs w:val="24"/>
        </w:rPr>
        <w:t>SonarQube</w:t>
      </w:r>
      <w:proofErr w:type="spellEnd"/>
      <w:r w:rsidRPr="00613174">
        <w:rPr>
          <w:rFonts w:eastAsia="標楷體"/>
          <w:color w:val="222222"/>
          <w:sz w:val="24"/>
          <w:szCs w:val="24"/>
        </w:rPr>
        <w:t>提供的</w:t>
      </w:r>
      <w:proofErr w:type="gramStart"/>
      <w:r w:rsidRPr="00613174">
        <w:rPr>
          <w:rFonts w:eastAsia="標楷體"/>
          <w:color w:val="222222"/>
          <w:sz w:val="24"/>
          <w:szCs w:val="24"/>
        </w:rPr>
        <w:t>的</w:t>
      </w:r>
      <w:proofErr w:type="gramEnd"/>
      <w:r w:rsidRPr="00613174">
        <w:rPr>
          <w:rFonts w:eastAsia="標楷體"/>
          <w:color w:val="222222"/>
          <w:sz w:val="24"/>
          <w:szCs w:val="24"/>
        </w:rPr>
        <w:t>web API</w:t>
      </w:r>
      <w:r w:rsidRPr="00613174">
        <w:rPr>
          <w:rFonts w:eastAsia="標楷體"/>
          <w:color w:val="222222"/>
          <w:sz w:val="24"/>
          <w:szCs w:val="24"/>
        </w:rPr>
        <w:t>中的</w:t>
      </w:r>
      <w:r w:rsidRPr="00613174">
        <w:rPr>
          <w:rFonts w:eastAsia="標楷體"/>
          <w:color w:val="222222"/>
          <w:sz w:val="24"/>
          <w:szCs w:val="24"/>
        </w:rPr>
        <w:t>Get(</w:t>
      </w:r>
      <w:r w:rsidRPr="00613174">
        <w:rPr>
          <w:rFonts w:eastAsia="標楷體"/>
          <w:color w:val="222222"/>
          <w:sz w:val="24"/>
          <w:szCs w:val="24"/>
        </w:rPr>
        <w:t>內容位於</w:t>
      </w:r>
      <w:proofErr w:type="spellStart"/>
      <w:r w:rsidRPr="00613174">
        <w:rPr>
          <w:rFonts w:eastAsia="標楷體"/>
          <w:color w:val="232629"/>
          <w:sz w:val="24"/>
          <w:szCs w:val="24"/>
          <w:highlight w:val="white"/>
        </w:rPr>
        <w:t>api</w:t>
      </w:r>
      <w:proofErr w:type="spellEnd"/>
      <w:r w:rsidRPr="00613174">
        <w:rPr>
          <w:rFonts w:eastAsia="標楷體"/>
          <w:color w:val="232629"/>
          <w:sz w:val="24"/>
          <w:szCs w:val="24"/>
          <w:highlight w:val="white"/>
        </w:rPr>
        <w:t>/measures/ component</w:t>
      </w:r>
      <w:r w:rsidRPr="00613174">
        <w:rPr>
          <w:rFonts w:eastAsia="標楷體"/>
          <w:color w:val="232629"/>
          <w:sz w:val="24"/>
          <w:szCs w:val="24"/>
          <w:highlight w:val="white"/>
        </w:rPr>
        <w:t>及</w:t>
      </w:r>
      <w:proofErr w:type="spellStart"/>
      <w:r w:rsidRPr="00613174">
        <w:rPr>
          <w:rFonts w:eastAsia="標楷體"/>
          <w:color w:val="232629"/>
          <w:sz w:val="24"/>
          <w:szCs w:val="24"/>
          <w:highlight w:val="white"/>
        </w:rPr>
        <w:t>api</w:t>
      </w:r>
      <w:proofErr w:type="spellEnd"/>
      <w:r w:rsidRPr="00613174">
        <w:rPr>
          <w:rFonts w:eastAsia="標楷體"/>
          <w:color w:val="232629"/>
          <w:sz w:val="24"/>
          <w:szCs w:val="24"/>
          <w:highlight w:val="white"/>
        </w:rPr>
        <w:t>/issues/search</w:t>
      </w:r>
      <w:r w:rsidRPr="00613174">
        <w:rPr>
          <w:rFonts w:eastAsia="標楷體"/>
          <w:color w:val="232629"/>
          <w:sz w:val="24"/>
          <w:szCs w:val="24"/>
          <w:highlight w:val="white"/>
        </w:rPr>
        <w:t>中</w:t>
      </w:r>
      <w:r w:rsidRPr="00613174">
        <w:rPr>
          <w:rFonts w:eastAsia="標楷體"/>
          <w:color w:val="222222"/>
          <w:sz w:val="24"/>
          <w:szCs w:val="24"/>
        </w:rPr>
        <w:t>)</w:t>
      </w:r>
      <w:r w:rsidRPr="00613174">
        <w:rPr>
          <w:rFonts w:eastAsia="標楷體"/>
          <w:color w:val="222222"/>
          <w:sz w:val="24"/>
          <w:szCs w:val="24"/>
        </w:rPr>
        <w:t>將上述三項</w:t>
      </w:r>
      <w:r w:rsidRPr="00613174">
        <w:rPr>
          <w:rFonts w:eastAsia="標楷體"/>
          <w:color w:val="222222"/>
          <w:sz w:val="24"/>
          <w:szCs w:val="24"/>
        </w:rPr>
        <w:t>(a, b, c)</w:t>
      </w:r>
      <w:r w:rsidRPr="00613174">
        <w:rPr>
          <w:rFonts w:eastAsia="標楷體"/>
          <w:color w:val="222222"/>
          <w:sz w:val="24"/>
          <w:szCs w:val="24"/>
        </w:rPr>
        <w:t>的內容提出，並且利用</w:t>
      </w:r>
      <w:r w:rsidRPr="00613174">
        <w:rPr>
          <w:rFonts w:eastAsia="標楷體"/>
          <w:color w:val="222222"/>
          <w:sz w:val="24"/>
          <w:szCs w:val="24"/>
        </w:rPr>
        <w:t>Restful API</w:t>
      </w:r>
      <w:r w:rsidRPr="00613174">
        <w:rPr>
          <w:rFonts w:eastAsia="標楷體"/>
          <w:color w:val="222222"/>
          <w:sz w:val="24"/>
          <w:szCs w:val="24"/>
        </w:rPr>
        <w:t>中的</w:t>
      </w:r>
      <w:r w:rsidRPr="00613174">
        <w:rPr>
          <w:rFonts w:eastAsia="標楷體"/>
          <w:color w:val="222222"/>
          <w:sz w:val="24"/>
          <w:szCs w:val="24"/>
        </w:rPr>
        <w:t>Post</w:t>
      </w:r>
      <w:r w:rsidRPr="00613174">
        <w:rPr>
          <w:rFonts w:eastAsia="標楷體"/>
          <w:color w:val="222222"/>
          <w:sz w:val="24"/>
          <w:szCs w:val="24"/>
        </w:rPr>
        <w:t>，將需要的資料存入系統的資料庫中。</w:t>
      </w:r>
    </w:p>
    <w:p w14:paraId="13D866DC" w14:textId="77777777" w:rsidR="00CD4CEC" w:rsidRPr="00613174" w:rsidRDefault="006C20E6" w:rsidP="00B32EB7">
      <w:pPr>
        <w:jc w:val="center"/>
        <w:rPr>
          <w:rFonts w:eastAsia="標楷體"/>
          <w:color w:val="202122"/>
          <w:sz w:val="24"/>
          <w:szCs w:val="24"/>
          <w:highlight w:val="white"/>
        </w:rPr>
      </w:pPr>
      <w:r w:rsidRPr="00613174">
        <w:rPr>
          <w:rFonts w:eastAsia="標楷體"/>
          <w:noProof/>
          <w:color w:val="202122"/>
          <w:sz w:val="24"/>
          <w:szCs w:val="24"/>
          <w:highlight w:val="white"/>
        </w:rPr>
        <w:drawing>
          <wp:inline distT="114300" distB="114300" distL="114300" distR="114300" wp14:anchorId="2F940696" wp14:editId="5CCD713F">
            <wp:extent cx="5615630" cy="14732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615630" cy="1473200"/>
                    </a:xfrm>
                    <a:prstGeom prst="rect">
                      <a:avLst/>
                    </a:prstGeom>
                    <a:ln/>
                  </pic:spPr>
                </pic:pic>
              </a:graphicData>
            </a:graphic>
          </wp:inline>
        </w:drawing>
      </w:r>
    </w:p>
    <w:p w14:paraId="33DB34C5" w14:textId="188CD775" w:rsidR="00CD4CEC" w:rsidRPr="00613174" w:rsidRDefault="006C20E6" w:rsidP="00B32EB7">
      <w:pPr>
        <w:jc w:val="center"/>
        <w:rPr>
          <w:rFonts w:eastAsia="標楷體"/>
          <w:color w:val="202122"/>
          <w:sz w:val="24"/>
          <w:szCs w:val="24"/>
          <w:highlight w:val="white"/>
        </w:rPr>
      </w:pPr>
      <w:r w:rsidRPr="00613174">
        <w:rPr>
          <w:rFonts w:eastAsia="標楷體"/>
          <w:color w:val="202122"/>
          <w:sz w:val="24"/>
          <w:szCs w:val="24"/>
          <w:highlight w:val="white"/>
        </w:rPr>
        <w:t>圖六</w:t>
      </w:r>
      <w:r w:rsidRPr="00613174">
        <w:rPr>
          <w:rFonts w:eastAsia="標楷體"/>
          <w:color w:val="202122"/>
          <w:sz w:val="24"/>
          <w:szCs w:val="24"/>
          <w:highlight w:val="white"/>
        </w:rPr>
        <w:t xml:space="preserve"> </w:t>
      </w:r>
      <w:r w:rsidRPr="00613174">
        <w:rPr>
          <w:rFonts w:eastAsia="標楷體"/>
          <w:color w:val="202122"/>
          <w:sz w:val="24"/>
          <w:szCs w:val="24"/>
          <w:highlight w:val="white"/>
        </w:rPr>
        <w:t>階段二內部資料流</w:t>
      </w:r>
    </w:p>
    <w:p w14:paraId="7B844A4C" w14:textId="77777777" w:rsidR="00CD4CEC" w:rsidRPr="00613174" w:rsidRDefault="006C20E6" w:rsidP="00B92488">
      <w:pPr>
        <w:ind w:firstLine="480"/>
        <w:jc w:val="both"/>
        <w:rPr>
          <w:rFonts w:eastAsia="標楷體"/>
          <w:sz w:val="24"/>
          <w:szCs w:val="24"/>
        </w:rPr>
        <w:pPrChange w:id="431" w:author="Glenn Hsu" w:date="2022-02-16T12:44:00Z">
          <w:pPr>
            <w:ind w:firstLine="480"/>
          </w:pPr>
        </w:pPrChange>
      </w:pPr>
      <w:r w:rsidRPr="00613174">
        <w:rPr>
          <w:rFonts w:eastAsia="標楷體"/>
          <w:sz w:val="24"/>
          <w:szCs w:val="24"/>
        </w:rPr>
        <w:t>第三階段，我們會開始著手處理前端，及</w:t>
      </w:r>
      <w:r w:rsidRPr="00613174">
        <w:rPr>
          <w:rFonts w:eastAsia="標楷體"/>
          <w:sz w:val="24"/>
          <w:szCs w:val="24"/>
        </w:rPr>
        <w:t>Report Generator</w:t>
      </w:r>
      <w:r w:rsidRPr="00613174">
        <w:rPr>
          <w:rFonts w:eastAsia="標楷體"/>
          <w:sz w:val="24"/>
          <w:szCs w:val="24"/>
        </w:rPr>
        <w:t>的製作。</w:t>
      </w:r>
    </w:p>
    <w:p w14:paraId="1D23328F" w14:textId="77777777" w:rsidR="00CD4CEC" w:rsidRPr="00613174" w:rsidRDefault="006C20E6" w:rsidP="00B92488">
      <w:pPr>
        <w:ind w:firstLine="480"/>
        <w:jc w:val="both"/>
        <w:rPr>
          <w:rFonts w:eastAsia="標楷體"/>
          <w:sz w:val="24"/>
          <w:szCs w:val="24"/>
        </w:rPr>
        <w:pPrChange w:id="432" w:author="Glenn Hsu" w:date="2022-02-16T12:44:00Z">
          <w:pPr>
            <w:ind w:firstLine="480"/>
          </w:pPr>
        </w:pPrChange>
      </w:pPr>
      <w:r w:rsidRPr="00613174">
        <w:rPr>
          <w:rFonts w:eastAsia="標楷體"/>
          <w:sz w:val="24"/>
          <w:szCs w:val="24"/>
        </w:rPr>
        <w:t>前端的部分會將重點放在儀表板上，儀表板會顯示該堂課老師出了哪些作業、各個作業所有學生的繳交狀況，點進該作業自己的名字能看到自己每次作業建置的狀況和報告。</w:t>
      </w:r>
    </w:p>
    <w:p w14:paraId="32965F07" w14:textId="6E324F69" w:rsidR="00CD4CEC" w:rsidRPr="00613174" w:rsidRDefault="006C20E6" w:rsidP="00B92488">
      <w:pPr>
        <w:ind w:firstLine="480"/>
        <w:jc w:val="both"/>
        <w:rPr>
          <w:rFonts w:eastAsia="標楷體"/>
          <w:sz w:val="24"/>
          <w:szCs w:val="24"/>
        </w:rPr>
        <w:pPrChange w:id="433" w:author="Glenn Hsu" w:date="2022-02-16T12:44:00Z">
          <w:pPr>
            <w:ind w:firstLine="480"/>
          </w:pPr>
        </w:pPrChange>
      </w:pPr>
      <w:r w:rsidRPr="00613174">
        <w:rPr>
          <w:rFonts w:eastAsia="標楷體"/>
          <w:sz w:val="24"/>
          <w:szCs w:val="24"/>
        </w:rPr>
        <w:t xml:space="preserve">Report Generator </w:t>
      </w:r>
      <w:r w:rsidRPr="00613174">
        <w:rPr>
          <w:rFonts w:eastAsia="標楷體"/>
          <w:sz w:val="24"/>
          <w:szCs w:val="24"/>
        </w:rPr>
        <w:t>會從系統的資料庫中，抓取</w:t>
      </w:r>
      <w:r w:rsidRPr="00613174">
        <w:rPr>
          <w:rFonts w:eastAsia="標楷體"/>
          <w:color w:val="222222"/>
          <w:sz w:val="24"/>
          <w:szCs w:val="24"/>
          <w:highlight w:val="white"/>
        </w:rPr>
        <w:t>每次繳交產生的</w:t>
      </w:r>
      <w:r w:rsidRPr="00613174">
        <w:rPr>
          <w:rFonts w:eastAsia="標楷體"/>
          <w:sz w:val="24"/>
          <w:szCs w:val="24"/>
        </w:rPr>
        <w:t>Bugs</w:t>
      </w:r>
      <w:r w:rsidRPr="00613174">
        <w:rPr>
          <w:rFonts w:eastAsia="標楷體"/>
          <w:color w:val="222222"/>
          <w:sz w:val="24"/>
          <w:szCs w:val="24"/>
          <w:highlight w:val="white"/>
        </w:rPr>
        <w:t>數目，</w:t>
      </w:r>
      <w:r w:rsidRPr="00613174">
        <w:rPr>
          <w:rFonts w:eastAsia="標楷體"/>
          <w:color w:val="222222"/>
          <w:sz w:val="24"/>
          <w:szCs w:val="24"/>
          <w:highlight w:val="white"/>
        </w:rPr>
        <w:t>vulnerability</w:t>
      </w:r>
      <w:r w:rsidRPr="00613174">
        <w:rPr>
          <w:rFonts w:eastAsia="標楷體"/>
          <w:color w:val="222222"/>
          <w:sz w:val="24"/>
          <w:szCs w:val="24"/>
          <w:highlight w:val="white"/>
        </w:rPr>
        <w:t>數目及</w:t>
      </w:r>
      <w:r w:rsidRPr="00613174">
        <w:rPr>
          <w:rFonts w:eastAsia="標楷體"/>
          <w:color w:val="222222"/>
          <w:sz w:val="24"/>
          <w:szCs w:val="24"/>
          <w:highlight w:val="white"/>
        </w:rPr>
        <w:t>code smell</w:t>
      </w:r>
      <w:r w:rsidRPr="00613174">
        <w:rPr>
          <w:rFonts w:eastAsia="標楷體"/>
          <w:color w:val="222222"/>
          <w:sz w:val="24"/>
          <w:szCs w:val="24"/>
          <w:highlight w:val="white"/>
        </w:rPr>
        <w:t>的數目，分別對應到安全性，可靠性及可維護性，</w:t>
      </w:r>
      <w:r w:rsidRPr="00613174">
        <w:rPr>
          <w:rFonts w:eastAsia="標楷體"/>
          <w:sz w:val="24"/>
          <w:szCs w:val="24"/>
        </w:rPr>
        <w:t>利用資料庫中各項目歷次的數目來繪製三張曲線圖，並且</w:t>
      </w:r>
      <w:r w:rsidRPr="00613174">
        <w:rPr>
          <w:rFonts w:eastAsia="標楷體"/>
          <w:sz w:val="24"/>
          <w:szCs w:val="24"/>
        </w:rPr>
        <w:t xml:space="preserve">Report Generator </w:t>
      </w:r>
      <w:r w:rsidRPr="00613174">
        <w:rPr>
          <w:rFonts w:eastAsia="標楷體"/>
          <w:sz w:val="24"/>
          <w:szCs w:val="24"/>
        </w:rPr>
        <w:t>會將本次建置的分數，三張曲線圖，及程式碼的修改建議彙整成一份報告傳送至儀表板，讓學生了解作業的作答情況，老師也能查看學生作業繳交狀況。</w:t>
      </w:r>
    </w:p>
    <w:p w14:paraId="2E6A2F2C" w14:textId="77777777" w:rsidR="00B32EB7" w:rsidRPr="00613174" w:rsidRDefault="00B32EB7">
      <w:pPr>
        <w:widowControl w:val="0"/>
        <w:pBdr>
          <w:top w:val="nil"/>
          <w:left w:val="nil"/>
          <w:bottom w:val="nil"/>
          <w:right w:val="nil"/>
          <w:between w:val="nil"/>
        </w:pBdr>
        <w:spacing w:after="40"/>
        <w:rPr>
          <w:rFonts w:eastAsia="標楷體"/>
          <w:sz w:val="24"/>
          <w:szCs w:val="24"/>
        </w:rPr>
      </w:pPr>
    </w:p>
    <w:p w14:paraId="4DC86855" w14:textId="0D72B661" w:rsidR="00CD4CEC" w:rsidRPr="00613174" w:rsidRDefault="006C20E6">
      <w:pPr>
        <w:widowControl w:val="0"/>
        <w:pBdr>
          <w:top w:val="nil"/>
          <w:left w:val="nil"/>
          <w:bottom w:val="nil"/>
          <w:right w:val="nil"/>
          <w:between w:val="nil"/>
        </w:pBdr>
        <w:spacing w:after="40"/>
        <w:rPr>
          <w:rFonts w:eastAsia="標楷體"/>
          <w:sz w:val="24"/>
          <w:szCs w:val="24"/>
        </w:rPr>
      </w:pPr>
      <w:r w:rsidRPr="00613174">
        <w:rPr>
          <w:rFonts w:eastAsia="標楷體"/>
          <w:sz w:val="24"/>
          <w:szCs w:val="24"/>
        </w:rPr>
        <w:t>以下是預計的計畫甘特圖</w:t>
      </w:r>
      <w:r w:rsidR="00B32EB7" w:rsidRPr="00613174">
        <w:rPr>
          <w:rFonts w:eastAsia="標楷體"/>
          <w:sz w:val="24"/>
          <w:szCs w:val="24"/>
        </w:rPr>
        <w:t>:</w:t>
      </w:r>
    </w:p>
    <w:p w14:paraId="6040DA59" w14:textId="2DB2ACD9" w:rsidR="00CD4CEC" w:rsidRPr="00613174" w:rsidRDefault="006C20E6" w:rsidP="00B32EB7">
      <w:pPr>
        <w:widowControl w:val="0"/>
        <w:pBdr>
          <w:top w:val="nil"/>
          <w:left w:val="nil"/>
          <w:bottom w:val="nil"/>
          <w:right w:val="nil"/>
          <w:between w:val="nil"/>
        </w:pBdr>
        <w:spacing w:after="40"/>
        <w:jc w:val="center"/>
        <w:rPr>
          <w:rFonts w:eastAsia="標楷體"/>
          <w:sz w:val="24"/>
          <w:szCs w:val="24"/>
        </w:rPr>
      </w:pPr>
      <w:r w:rsidRPr="00613174">
        <w:rPr>
          <w:rFonts w:eastAsia="標楷體"/>
          <w:noProof/>
          <w:sz w:val="24"/>
          <w:szCs w:val="24"/>
        </w:rPr>
        <w:drawing>
          <wp:inline distT="114300" distB="114300" distL="114300" distR="114300" wp14:anchorId="507E6609" wp14:editId="1ACC2A3D">
            <wp:extent cx="6076950" cy="1913572"/>
            <wp:effectExtent l="0" t="0" r="381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6076950" cy="1913572"/>
                    </a:xfrm>
                    <a:prstGeom prst="rect">
                      <a:avLst/>
                    </a:prstGeom>
                    <a:ln/>
                  </pic:spPr>
                </pic:pic>
              </a:graphicData>
            </a:graphic>
          </wp:inline>
        </w:drawing>
      </w:r>
    </w:p>
    <w:p w14:paraId="330577AD" w14:textId="6DDF61AA" w:rsidR="00CD4CEC" w:rsidRPr="00613174" w:rsidRDefault="006C20E6" w:rsidP="00B32EB7">
      <w:pPr>
        <w:widowControl w:val="0"/>
        <w:spacing w:after="40"/>
        <w:jc w:val="center"/>
        <w:rPr>
          <w:rFonts w:eastAsia="標楷體"/>
          <w:sz w:val="24"/>
          <w:szCs w:val="24"/>
        </w:rPr>
      </w:pPr>
      <w:r w:rsidRPr="00613174">
        <w:rPr>
          <w:rFonts w:eastAsia="標楷體"/>
          <w:sz w:val="24"/>
          <w:szCs w:val="24"/>
        </w:rPr>
        <w:t>圖七</w:t>
      </w:r>
      <w:r w:rsidRPr="00613174">
        <w:rPr>
          <w:rFonts w:eastAsia="標楷體"/>
          <w:sz w:val="24"/>
          <w:szCs w:val="24"/>
        </w:rPr>
        <w:t xml:space="preserve"> </w:t>
      </w:r>
      <w:r w:rsidRPr="00613174">
        <w:rPr>
          <w:rFonts w:eastAsia="標楷體"/>
          <w:sz w:val="24"/>
          <w:szCs w:val="24"/>
        </w:rPr>
        <w:t>預計進度</w:t>
      </w:r>
      <w:r w:rsidRPr="00613174">
        <w:rPr>
          <w:rFonts w:eastAsia="標楷體"/>
          <w:sz w:val="24"/>
          <w:szCs w:val="24"/>
        </w:rPr>
        <w:t>-</w:t>
      </w:r>
      <w:r w:rsidRPr="00613174">
        <w:rPr>
          <w:rFonts w:eastAsia="標楷體"/>
          <w:sz w:val="24"/>
          <w:szCs w:val="24"/>
        </w:rPr>
        <w:t>甘特圖</w:t>
      </w:r>
    </w:p>
    <w:p w14:paraId="2E1298CF" w14:textId="64F2E975" w:rsidR="006C20E6" w:rsidRPr="00613174" w:rsidRDefault="006C20E6" w:rsidP="006C20E6">
      <w:pPr>
        <w:widowControl w:val="0"/>
        <w:pBdr>
          <w:top w:val="nil"/>
          <w:left w:val="nil"/>
          <w:bottom w:val="nil"/>
          <w:right w:val="nil"/>
          <w:between w:val="nil"/>
        </w:pBdr>
        <w:spacing w:after="40"/>
        <w:rPr>
          <w:rFonts w:eastAsia="標楷體"/>
          <w:color w:val="000000"/>
          <w:sz w:val="32"/>
          <w:szCs w:val="32"/>
        </w:rPr>
      </w:pPr>
    </w:p>
    <w:p w14:paraId="55F308EA" w14:textId="67A9E9EC" w:rsidR="006C20E6" w:rsidRPr="00613174" w:rsidRDefault="006C20E6" w:rsidP="006C20E6">
      <w:pPr>
        <w:widowControl w:val="0"/>
        <w:pBdr>
          <w:top w:val="nil"/>
          <w:left w:val="nil"/>
          <w:bottom w:val="nil"/>
          <w:right w:val="nil"/>
          <w:between w:val="nil"/>
        </w:pBdr>
        <w:spacing w:after="40"/>
        <w:rPr>
          <w:rFonts w:eastAsia="標楷體"/>
          <w:color w:val="000000"/>
          <w:sz w:val="32"/>
          <w:szCs w:val="32"/>
        </w:rPr>
      </w:pPr>
    </w:p>
    <w:p w14:paraId="7C7FF8AB" w14:textId="5473B493" w:rsidR="006C20E6" w:rsidRPr="00613174" w:rsidRDefault="006C20E6" w:rsidP="006C20E6">
      <w:pPr>
        <w:widowControl w:val="0"/>
        <w:pBdr>
          <w:top w:val="nil"/>
          <w:left w:val="nil"/>
          <w:bottom w:val="nil"/>
          <w:right w:val="nil"/>
          <w:between w:val="nil"/>
        </w:pBdr>
        <w:spacing w:after="40"/>
        <w:rPr>
          <w:rFonts w:eastAsia="標楷體"/>
          <w:color w:val="000000"/>
          <w:sz w:val="32"/>
          <w:szCs w:val="32"/>
        </w:rPr>
      </w:pPr>
    </w:p>
    <w:p w14:paraId="7E386CF8" w14:textId="77777777" w:rsidR="006C20E6" w:rsidRPr="00613174" w:rsidRDefault="006C20E6" w:rsidP="006C20E6">
      <w:pPr>
        <w:widowControl w:val="0"/>
        <w:pBdr>
          <w:top w:val="nil"/>
          <w:left w:val="nil"/>
          <w:bottom w:val="nil"/>
          <w:right w:val="nil"/>
          <w:between w:val="nil"/>
        </w:pBdr>
        <w:spacing w:after="40"/>
        <w:rPr>
          <w:rFonts w:eastAsia="標楷體"/>
          <w:color w:val="000000"/>
          <w:sz w:val="32"/>
          <w:szCs w:val="32"/>
        </w:rPr>
      </w:pPr>
    </w:p>
    <w:p w14:paraId="5C0A9B85" w14:textId="22BC54EC" w:rsidR="00CD4CEC" w:rsidRPr="00613174" w:rsidRDefault="00B32EB7" w:rsidP="00B32EB7">
      <w:pPr>
        <w:widowControl w:val="0"/>
        <w:pBdr>
          <w:top w:val="nil"/>
          <w:left w:val="nil"/>
          <w:bottom w:val="nil"/>
          <w:right w:val="nil"/>
          <w:between w:val="nil"/>
        </w:pBdr>
        <w:spacing w:after="40"/>
        <w:jc w:val="center"/>
        <w:rPr>
          <w:rFonts w:eastAsia="標楷體"/>
          <w:color w:val="000000"/>
          <w:sz w:val="32"/>
          <w:szCs w:val="32"/>
        </w:rPr>
      </w:pPr>
      <w:r w:rsidRPr="00613174">
        <w:rPr>
          <w:rFonts w:eastAsia="標楷體"/>
          <w:color w:val="000000"/>
          <w:sz w:val="32"/>
          <w:szCs w:val="32"/>
        </w:rPr>
        <w:t>(</w:t>
      </w:r>
      <w:r w:rsidRPr="00613174">
        <w:rPr>
          <w:rFonts w:eastAsia="標楷體"/>
          <w:color w:val="000000"/>
          <w:sz w:val="32"/>
          <w:szCs w:val="32"/>
        </w:rPr>
        <w:t>五</w:t>
      </w:r>
      <w:r w:rsidRPr="00613174">
        <w:rPr>
          <w:rFonts w:eastAsia="標楷體"/>
          <w:color w:val="000000"/>
          <w:sz w:val="32"/>
          <w:szCs w:val="32"/>
        </w:rPr>
        <w:t>)</w:t>
      </w:r>
      <w:r w:rsidR="006C20E6" w:rsidRPr="00613174">
        <w:rPr>
          <w:rFonts w:eastAsia="標楷體"/>
          <w:color w:val="000000"/>
          <w:sz w:val="32"/>
          <w:szCs w:val="32"/>
        </w:rPr>
        <w:t>預期結果</w:t>
      </w:r>
    </w:p>
    <w:p w14:paraId="1DFD29E4" w14:textId="77777777" w:rsidR="00CD4CEC" w:rsidRPr="00613174" w:rsidRDefault="006C20E6" w:rsidP="00B32EB7">
      <w:pPr>
        <w:widowControl w:val="0"/>
        <w:pBdr>
          <w:top w:val="nil"/>
          <w:left w:val="nil"/>
          <w:bottom w:val="nil"/>
          <w:right w:val="nil"/>
          <w:between w:val="nil"/>
        </w:pBdr>
        <w:spacing w:after="40"/>
        <w:rPr>
          <w:rFonts w:eastAsia="標楷體"/>
          <w:sz w:val="24"/>
          <w:szCs w:val="24"/>
        </w:rPr>
      </w:pPr>
      <w:r w:rsidRPr="00613174">
        <w:rPr>
          <w:rFonts w:eastAsia="標楷體"/>
          <w:sz w:val="24"/>
          <w:szCs w:val="24"/>
        </w:rPr>
        <w:t>預期功能</w:t>
      </w:r>
      <w:r w:rsidRPr="00613174">
        <w:rPr>
          <w:rFonts w:eastAsia="標楷體"/>
          <w:sz w:val="24"/>
          <w:szCs w:val="24"/>
        </w:rPr>
        <w:t>:</w:t>
      </w:r>
    </w:p>
    <w:p w14:paraId="143CCAE0" w14:textId="32534E56" w:rsidR="00CD4CEC" w:rsidRPr="00613174" w:rsidRDefault="006C20E6">
      <w:pPr>
        <w:widowControl w:val="0"/>
        <w:pBdr>
          <w:top w:val="nil"/>
          <w:left w:val="nil"/>
          <w:bottom w:val="nil"/>
          <w:right w:val="nil"/>
          <w:between w:val="nil"/>
        </w:pBdr>
        <w:spacing w:after="40"/>
        <w:rPr>
          <w:rFonts w:eastAsia="標楷體"/>
          <w:sz w:val="24"/>
          <w:szCs w:val="24"/>
        </w:rPr>
      </w:pPr>
      <w:r w:rsidRPr="00613174">
        <w:rPr>
          <w:rFonts w:eastAsia="標楷體"/>
          <w:sz w:val="24"/>
          <w:szCs w:val="24"/>
        </w:rPr>
        <w:t xml:space="preserve">(1) </w:t>
      </w:r>
      <w:r w:rsidRPr="00613174">
        <w:rPr>
          <w:rFonts w:eastAsia="標楷體"/>
          <w:sz w:val="24"/>
          <w:szCs w:val="24"/>
        </w:rPr>
        <w:t>提供單元測試以及品質檢測。</w:t>
      </w:r>
    </w:p>
    <w:p w14:paraId="1D4B6718" w14:textId="77777777" w:rsidR="00B32EB7" w:rsidRPr="00613174" w:rsidRDefault="006C20E6" w:rsidP="00B32EB7">
      <w:pPr>
        <w:widowControl w:val="0"/>
        <w:pBdr>
          <w:top w:val="nil"/>
          <w:left w:val="nil"/>
          <w:bottom w:val="nil"/>
          <w:right w:val="nil"/>
          <w:between w:val="nil"/>
        </w:pBdr>
        <w:spacing w:after="40"/>
        <w:rPr>
          <w:rFonts w:eastAsia="標楷體"/>
          <w:sz w:val="24"/>
          <w:szCs w:val="24"/>
        </w:rPr>
      </w:pPr>
      <w:r w:rsidRPr="00613174">
        <w:rPr>
          <w:rFonts w:eastAsia="標楷體"/>
          <w:sz w:val="24"/>
          <w:szCs w:val="24"/>
        </w:rPr>
        <w:t xml:space="preserve">(2) </w:t>
      </w:r>
      <w:r w:rsidRPr="00613174">
        <w:rPr>
          <w:rFonts w:eastAsia="標楷體"/>
          <w:sz w:val="24"/>
          <w:szCs w:val="24"/>
        </w:rPr>
        <w:t>根據學生程式碼錯誤提供對應的建議。</w:t>
      </w:r>
    </w:p>
    <w:p w14:paraId="54B44212" w14:textId="70BED0AB" w:rsidR="00CD4CEC" w:rsidRPr="00613174" w:rsidRDefault="006C20E6" w:rsidP="00B32EB7">
      <w:pPr>
        <w:widowControl w:val="0"/>
        <w:pBdr>
          <w:top w:val="nil"/>
          <w:left w:val="nil"/>
          <w:bottom w:val="nil"/>
          <w:right w:val="nil"/>
          <w:between w:val="nil"/>
        </w:pBdr>
        <w:spacing w:after="40"/>
        <w:rPr>
          <w:rFonts w:eastAsia="標楷體"/>
          <w:sz w:val="24"/>
          <w:szCs w:val="24"/>
        </w:rPr>
      </w:pPr>
      <w:r w:rsidRPr="00613174">
        <w:rPr>
          <w:rFonts w:eastAsia="標楷體"/>
          <w:sz w:val="24"/>
          <w:szCs w:val="24"/>
        </w:rPr>
        <w:t xml:space="preserve">(3) </w:t>
      </w:r>
      <w:r w:rsidRPr="00613174">
        <w:rPr>
          <w:rFonts w:eastAsia="標楷體"/>
          <w:sz w:val="24"/>
          <w:szCs w:val="24"/>
        </w:rPr>
        <w:t>老師在出題時可以自由選擇自己出題或是從題庫出題。</w:t>
      </w:r>
    </w:p>
    <w:p w14:paraId="2257A0C1" w14:textId="77777777" w:rsidR="00CD4CEC" w:rsidRPr="00613174" w:rsidRDefault="006C20E6" w:rsidP="00B32EB7">
      <w:pPr>
        <w:widowControl w:val="0"/>
        <w:pBdr>
          <w:top w:val="nil"/>
          <w:left w:val="nil"/>
          <w:bottom w:val="nil"/>
          <w:right w:val="nil"/>
          <w:between w:val="nil"/>
        </w:pBdr>
        <w:spacing w:after="40"/>
        <w:rPr>
          <w:rFonts w:eastAsia="標楷體"/>
          <w:sz w:val="24"/>
          <w:szCs w:val="24"/>
        </w:rPr>
      </w:pPr>
      <w:r w:rsidRPr="00613174">
        <w:rPr>
          <w:rFonts w:eastAsia="標楷體"/>
          <w:sz w:val="24"/>
          <w:szCs w:val="24"/>
        </w:rPr>
        <w:t xml:space="preserve">(4) </w:t>
      </w:r>
      <w:r w:rsidRPr="00613174">
        <w:rPr>
          <w:rFonts w:eastAsia="標楷體"/>
          <w:sz w:val="24"/>
          <w:szCs w:val="24"/>
        </w:rPr>
        <w:t>提供品質曲線圖以便學生了解進步狀況。</w:t>
      </w:r>
    </w:p>
    <w:p w14:paraId="16BEDB64" w14:textId="63581EDD" w:rsidR="00CD4CEC" w:rsidRPr="00613174" w:rsidRDefault="006C20E6" w:rsidP="00B32EB7">
      <w:pPr>
        <w:widowControl w:val="0"/>
        <w:pBdr>
          <w:top w:val="nil"/>
          <w:left w:val="nil"/>
          <w:bottom w:val="nil"/>
          <w:right w:val="nil"/>
          <w:between w:val="nil"/>
        </w:pBdr>
        <w:spacing w:after="40"/>
        <w:rPr>
          <w:rFonts w:eastAsia="標楷體"/>
          <w:sz w:val="24"/>
          <w:szCs w:val="24"/>
        </w:rPr>
      </w:pPr>
      <w:r w:rsidRPr="00613174">
        <w:rPr>
          <w:rFonts w:eastAsia="標楷體"/>
          <w:sz w:val="24"/>
          <w:szCs w:val="24"/>
        </w:rPr>
        <w:t xml:space="preserve">(5) </w:t>
      </w:r>
      <w:r w:rsidRPr="00613174">
        <w:rPr>
          <w:rFonts w:eastAsia="標楷體"/>
          <w:sz w:val="24"/>
          <w:szCs w:val="24"/>
        </w:rPr>
        <w:t>報告結果整合到儀表板上。</w:t>
      </w:r>
    </w:p>
    <w:p w14:paraId="32F3458C" w14:textId="77777777" w:rsidR="00CD4CEC" w:rsidRPr="00613174" w:rsidRDefault="00CD4CEC">
      <w:pPr>
        <w:widowControl w:val="0"/>
        <w:pBdr>
          <w:top w:val="nil"/>
          <w:left w:val="nil"/>
          <w:bottom w:val="nil"/>
          <w:right w:val="nil"/>
          <w:between w:val="nil"/>
        </w:pBdr>
        <w:spacing w:after="40"/>
        <w:ind w:left="640"/>
        <w:rPr>
          <w:rFonts w:eastAsia="標楷體"/>
          <w:sz w:val="24"/>
          <w:szCs w:val="24"/>
        </w:rPr>
      </w:pPr>
    </w:p>
    <w:p w14:paraId="39BFEADF" w14:textId="5BF62956" w:rsidR="00CD4CEC" w:rsidRPr="00613174" w:rsidRDefault="00B32EB7" w:rsidP="00B32EB7">
      <w:pPr>
        <w:widowControl w:val="0"/>
        <w:pBdr>
          <w:top w:val="nil"/>
          <w:left w:val="nil"/>
          <w:bottom w:val="nil"/>
          <w:right w:val="nil"/>
          <w:between w:val="nil"/>
        </w:pBdr>
        <w:spacing w:after="40"/>
        <w:jc w:val="center"/>
        <w:rPr>
          <w:rFonts w:eastAsia="標楷體"/>
          <w:color w:val="000000"/>
          <w:sz w:val="32"/>
          <w:szCs w:val="32"/>
        </w:rPr>
      </w:pPr>
      <w:r w:rsidRPr="00613174">
        <w:rPr>
          <w:rFonts w:eastAsia="標楷體"/>
          <w:color w:val="000000"/>
          <w:sz w:val="32"/>
          <w:szCs w:val="32"/>
        </w:rPr>
        <w:t>(</w:t>
      </w:r>
      <w:r w:rsidRPr="00613174">
        <w:rPr>
          <w:rFonts w:eastAsia="標楷體"/>
          <w:color w:val="000000"/>
          <w:sz w:val="32"/>
          <w:szCs w:val="32"/>
        </w:rPr>
        <w:t>六</w:t>
      </w:r>
      <w:r w:rsidRPr="00613174">
        <w:rPr>
          <w:rFonts w:eastAsia="標楷體"/>
          <w:color w:val="000000"/>
          <w:sz w:val="32"/>
          <w:szCs w:val="32"/>
        </w:rPr>
        <w:t>)</w:t>
      </w:r>
      <w:r w:rsidR="006C20E6" w:rsidRPr="00613174">
        <w:rPr>
          <w:rFonts w:eastAsia="標楷體"/>
          <w:color w:val="000000"/>
          <w:sz w:val="32"/>
          <w:szCs w:val="32"/>
        </w:rPr>
        <w:t>參考文獻</w:t>
      </w:r>
    </w:p>
    <w:p w14:paraId="12A22CC7" w14:textId="01FC4206" w:rsidR="00CD4CEC" w:rsidRPr="00613174" w:rsidRDefault="006C20E6" w:rsidP="00613174">
      <w:pPr>
        <w:widowControl w:val="0"/>
        <w:pBdr>
          <w:top w:val="nil"/>
          <w:left w:val="nil"/>
          <w:bottom w:val="nil"/>
          <w:right w:val="nil"/>
          <w:between w:val="nil"/>
        </w:pBdr>
        <w:spacing w:after="40"/>
        <w:jc w:val="both"/>
        <w:rPr>
          <w:rFonts w:eastAsia="標楷體"/>
          <w:sz w:val="24"/>
          <w:szCs w:val="24"/>
        </w:rPr>
        <w:pPrChange w:id="434" w:author="Glenn Hsu" w:date="2022-02-16T12:12:00Z">
          <w:pPr>
            <w:widowControl w:val="0"/>
            <w:pBdr>
              <w:top w:val="nil"/>
              <w:left w:val="nil"/>
              <w:bottom w:val="nil"/>
              <w:right w:val="nil"/>
              <w:between w:val="nil"/>
            </w:pBdr>
            <w:spacing w:after="40"/>
          </w:pPr>
        </w:pPrChange>
      </w:pPr>
      <w:r w:rsidRPr="00613174">
        <w:rPr>
          <w:rFonts w:eastAsia="標楷體"/>
          <w:sz w:val="24"/>
          <w:szCs w:val="24"/>
        </w:rPr>
        <w:t>[1]</w:t>
      </w:r>
      <w:ins w:id="435" w:author="Glenn Hsu" w:date="2022-02-16T12:11:00Z">
        <w:r w:rsidR="00613174">
          <w:rPr>
            <w:rFonts w:eastAsia="標楷體" w:hint="eastAsia"/>
            <w:sz w:val="24"/>
            <w:szCs w:val="24"/>
          </w:rPr>
          <w:t xml:space="preserve"> </w:t>
        </w:r>
      </w:ins>
      <w:proofErr w:type="spellStart"/>
      <w:r w:rsidRPr="00613174">
        <w:rPr>
          <w:rFonts w:eastAsia="標楷體"/>
          <w:sz w:val="24"/>
          <w:szCs w:val="24"/>
        </w:rPr>
        <w:t>Hsi</w:t>
      </w:r>
      <w:proofErr w:type="spellEnd"/>
      <w:r w:rsidRPr="00613174">
        <w:rPr>
          <w:rFonts w:eastAsia="標楷體"/>
          <w:sz w:val="24"/>
          <w:szCs w:val="24"/>
        </w:rPr>
        <w:t xml:space="preserve">-Min Chen, Wei-Han Chen, </w:t>
      </w:r>
      <w:proofErr w:type="spellStart"/>
      <w:r w:rsidRPr="00613174">
        <w:rPr>
          <w:rFonts w:eastAsia="標楷體"/>
          <w:sz w:val="24"/>
          <w:szCs w:val="24"/>
        </w:rPr>
        <w:t>Nien</w:t>
      </w:r>
      <w:proofErr w:type="spellEnd"/>
      <w:r w:rsidRPr="00613174">
        <w:rPr>
          <w:rFonts w:eastAsia="標楷體"/>
          <w:sz w:val="24"/>
          <w:szCs w:val="24"/>
        </w:rPr>
        <w:t>-Lin Hsueh, Chi-Chen Lee and Chia-</w:t>
      </w:r>
      <w:proofErr w:type="spellStart"/>
      <w:r w:rsidRPr="00613174">
        <w:rPr>
          <w:rFonts w:eastAsia="標楷體"/>
          <w:sz w:val="24"/>
          <w:szCs w:val="24"/>
        </w:rPr>
        <w:t>Hsiu</w:t>
      </w:r>
      <w:proofErr w:type="spellEnd"/>
      <w:r w:rsidRPr="00613174">
        <w:rPr>
          <w:rFonts w:eastAsia="標楷體"/>
          <w:sz w:val="24"/>
          <w:szCs w:val="24"/>
        </w:rPr>
        <w:t xml:space="preserve"> Li, "</w:t>
      </w:r>
      <w:proofErr w:type="spellStart"/>
      <w:r w:rsidRPr="00613174">
        <w:rPr>
          <w:rFonts w:eastAsia="標楷體"/>
          <w:sz w:val="24"/>
          <w:szCs w:val="24"/>
        </w:rPr>
        <w:t>ProgEdu</w:t>
      </w:r>
      <w:proofErr w:type="spellEnd"/>
      <w:r w:rsidRPr="00613174">
        <w:rPr>
          <w:rFonts w:eastAsia="標楷體"/>
          <w:sz w:val="24"/>
          <w:szCs w:val="24"/>
        </w:rPr>
        <w:t xml:space="preserve"> - an automatic assessment platform for programming courses, " 2017 International Conference on Applied System Innovation (ICASI), 2017, pp. 173-176, doi:10.1109/ICASI.2017.7988376</w:t>
      </w:r>
    </w:p>
    <w:p w14:paraId="729C97DF" w14:textId="4D7B2305" w:rsidR="00CD4CEC" w:rsidRPr="00613174" w:rsidDel="00613174" w:rsidRDefault="006C20E6" w:rsidP="00613174">
      <w:pPr>
        <w:widowControl w:val="0"/>
        <w:pBdr>
          <w:top w:val="nil"/>
          <w:left w:val="nil"/>
          <w:bottom w:val="nil"/>
          <w:right w:val="nil"/>
          <w:between w:val="nil"/>
        </w:pBdr>
        <w:spacing w:after="40"/>
        <w:jc w:val="both"/>
        <w:rPr>
          <w:del w:id="436" w:author="Glenn Hsu" w:date="2022-02-16T12:13:00Z"/>
          <w:rFonts w:eastAsia="標楷體"/>
          <w:sz w:val="24"/>
          <w:szCs w:val="24"/>
          <w:highlight w:val="white"/>
        </w:rPr>
        <w:pPrChange w:id="437" w:author="Glenn Hsu" w:date="2022-02-16T12:12:00Z">
          <w:pPr>
            <w:widowControl w:val="0"/>
            <w:pBdr>
              <w:top w:val="nil"/>
              <w:left w:val="nil"/>
              <w:bottom w:val="nil"/>
              <w:right w:val="nil"/>
              <w:between w:val="nil"/>
            </w:pBdr>
            <w:spacing w:after="40"/>
          </w:pPr>
        </w:pPrChange>
      </w:pPr>
      <w:r w:rsidRPr="00613174">
        <w:rPr>
          <w:rFonts w:eastAsia="標楷體"/>
          <w:sz w:val="24"/>
          <w:szCs w:val="24"/>
        </w:rPr>
        <w:t>[2]</w:t>
      </w:r>
      <w:ins w:id="438" w:author="Glenn Hsu" w:date="2022-02-16T12:11:00Z">
        <w:r w:rsidR="00613174">
          <w:rPr>
            <w:rFonts w:eastAsia="標楷體" w:hint="eastAsia"/>
            <w:sz w:val="24"/>
            <w:szCs w:val="24"/>
          </w:rPr>
          <w:t xml:space="preserve"> </w:t>
        </w:r>
      </w:ins>
      <w:proofErr w:type="spellStart"/>
      <w:r w:rsidRPr="00613174">
        <w:rPr>
          <w:rFonts w:eastAsia="標楷體"/>
          <w:sz w:val="24"/>
          <w:szCs w:val="24"/>
          <w:highlight w:val="white"/>
        </w:rPr>
        <w:t>Pulasthi</w:t>
      </w:r>
      <w:proofErr w:type="spellEnd"/>
      <w:r w:rsidRPr="00613174">
        <w:rPr>
          <w:rFonts w:eastAsia="標楷體"/>
          <w:sz w:val="24"/>
          <w:szCs w:val="24"/>
          <w:highlight w:val="white"/>
        </w:rPr>
        <w:t xml:space="preserve"> </w:t>
      </w:r>
      <w:proofErr w:type="spellStart"/>
      <w:r w:rsidRPr="00613174">
        <w:rPr>
          <w:rFonts w:eastAsia="標楷體"/>
          <w:sz w:val="24"/>
          <w:szCs w:val="24"/>
          <w:highlight w:val="white"/>
        </w:rPr>
        <w:t>Perera</w:t>
      </w:r>
      <w:proofErr w:type="spellEnd"/>
      <w:r w:rsidRPr="00613174">
        <w:rPr>
          <w:rFonts w:eastAsia="標楷體"/>
          <w:sz w:val="24"/>
          <w:szCs w:val="24"/>
          <w:highlight w:val="white"/>
        </w:rPr>
        <w:t xml:space="preserve">, </w:t>
      </w:r>
      <w:proofErr w:type="spellStart"/>
      <w:r w:rsidRPr="00613174">
        <w:rPr>
          <w:rFonts w:eastAsia="標楷體"/>
          <w:sz w:val="24"/>
          <w:szCs w:val="24"/>
          <w:highlight w:val="white"/>
        </w:rPr>
        <w:t>Roshali</w:t>
      </w:r>
      <w:proofErr w:type="spellEnd"/>
      <w:r w:rsidRPr="00613174">
        <w:rPr>
          <w:rFonts w:eastAsia="標楷體"/>
          <w:sz w:val="24"/>
          <w:szCs w:val="24"/>
          <w:highlight w:val="white"/>
        </w:rPr>
        <w:t xml:space="preserve"> Silva, and </w:t>
      </w:r>
      <w:proofErr w:type="spellStart"/>
      <w:r w:rsidRPr="00613174">
        <w:rPr>
          <w:rFonts w:eastAsia="標楷體"/>
          <w:sz w:val="24"/>
          <w:szCs w:val="24"/>
          <w:highlight w:val="white"/>
        </w:rPr>
        <w:t>Indika</w:t>
      </w:r>
      <w:proofErr w:type="spellEnd"/>
      <w:r w:rsidRPr="00613174">
        <w:rPr>
          <w:rFonts w:eastAsia="標楷體"/>
          <w:sz w:val="24"/>
          <w:szCs w:val="24"/>
          <w:highlight w:val="white"/>
        </w:rPr>
        <w:t xml:space="preserve"> </w:t>
      </w:r>
      <w:proofErr w:type="spellStart"/>
      <w:r w:rsidRPr="00613174">
        <w:rPr>
          <w:rFonts w:eastAsia="標楷體"/>
          <w:sz w:val="24"/>
          <w:szCs w:val="24"/>
          <w:highlight w:val="white"/>
        </w:rPr>
        <w:t>Perera</w:t>
      </w:r>
      <w:proofErr w:type="spellEnd"/>
      <w:r w:rsidRPr="00613174">
        <w:rPr>
          <w:rFonts w:eastAsia="標楷體"/>
          <w:sz w:val="24"/>
          <w:szCs w:val="24"/>
          <w:highlight w:val="white"/>
        </w:rPr>
        <w:t>, "Improve Software</w:t>
      </w:r>
      <w:ins w:id="439" w:author="Glenn Hsu" w:date="2022-02-16T12:13:00Z">
        <w:r w:rsidR="00613174">
          <w:rPr>
            <w:rFonts w:eastAsia="標楷體"/>
            <w:sz w:val="24"/>
            <w:szCs w:val="24"/>
            <w:highlight w:val="white"/>
          </w:rPr>
          <w:t xml:space="preserve"> </w:t>
        </w:r>
      </w:ins>
    </w:p>
    <w:p w14:paraId="7C7B2E15" w14:textId="51A513EF" w:rsidR="00CD4CEC" w:rsidRPr="00613174" w:rsidDel="00613174" w:rsidRDefault="006C20E6" w:rsidP="00613174">
      <w:pPr>
        <w:widowControl w:val="0"/>
        <w:pBdr>
          <w:top w:val="nil"/>
          <w:left w:val="nil"/>
          <w:bottom w:val="nil"/>
          <w:right w:val="nil"/>
          <w:between w:val="nil"/>
        </w:pBdr>
        <w:spacing w:after="40"/>
        <w:jc w:val="both"/>
        <w:rPr>
          <w:del w:id="440" w:author="Glenn Hsu" w:date="2022-02-16T12:13:00Z"/>
          <w:rFonts w:eastAsia="標楷體"/>
          <w:sz w:val="24"/>
          <w:szCs w:val="24"/>
          <w:highlight w:val="white"/>
        </w:rPr>
        <w:pPrChange w:id="441" w:author="Glenn Hsu" w:date="2022-02-16T12:12:00Z">
          <w:pPr>
            <w:widowControl w:val="0"/>
            <w:pBdr>
              <w:top w:val="nil"/>
              <w:left w:val="nil"/>
              <w:bottom w:val="nil"/>
              <w:right w:val="nil"/>
              <w:between w:val="nil"/>
            </w:pBdr>
            <w:spacing w:after="40"/>
          </w:pPr>
        </w:pPrChange>
      </w:pPr>
      <w:r w:rsidRPr="00613174">
        <w:rPr>
          <w:rFonts w:eastAsia="標楷體"/>
          <w:sz w:val="24"/>
          <w:szCs w:val="24"/>
          <w:highlight w:val="white"/>
        </w:rPr>
        <w:t>Quality through Practicing DevOps" 2017 International Conference</w:t>
      </w:r>
      <w:ins w:id="442" w:author="Glenn Hsu" w:date="2022-02-16T12:13:00Z">
        <w:r w:rsidR="00613174">
          <w:rPr>
            <w:rFonts w:eastAsia="標楷體"/>
            <w:sz w:val="24"/>
            <w:szCs w:val="24"/>
            <w:highlight w:val="white"/>
          </w:rPr>
          <w:t xml:space="preserve"> </w:t>
        </w:r>
      </w:ins>
    </w:p>
    <w:p w14:paraId="1CA3E75F" w14:textId="6D6B4610" w:rsidR="00CD4CEC" w:rsidRPr="00613174" w:rsidRDefault="006C20E6" w:rsidP="00613174">
      <w:pPr>
        <w:widowControl w:val="0"/>
        <w:pBdr>
          <w:top w:val="nil"/>
          <w:left w:val="nil"/>
          <w:bottom w:val="nil"/>
          <w:right w:val="nil"/>
          <w:between w:val="nil"/>
        </w:pBdr>
        <w:spacing w:after="40"/>
        <w:jc w:val="both"/>
        <w:rPr>
          <w:rFonts w:eastAsia="標楷體"/>
          <w:sz w:val="24"/>
          <w:szCs w:val="24"/>
          <w:highlight w:val="white"/>
        </w:rPr>
        <w:pPrChange w:id="443" w:author="Glenn Hsu" w:date="2022-02-16T12:12:00Z">
          <w:pPr>
            <w:widowControl w:val="0"/>
            <w:pBdr>
              <w:top w:val="nil"/>
              <w:left w:val="nil"/>
              <w:bottom w:val="nil"/>
              <w:right w:val="nil"/>
              <w:between w:val="nil"/>
            </w:pBdr>
            <w:spacing w:after="40"/>
          </w:pPr>
        </w:pPrChange>
      </w:pPr>
      <w:proofErr w:type="gramStart"/>
      <w:r w:rsidRPr="00613174">
        <w:rPr>
          <w:rFonts w:eastAsia="標楷體"/>
          <w:sz w:val="24"/>
          <w:szCs w:val="24"/>
          <w:highlight w:val="white"/>
        </w:rPr>
        <w:t>on</w:t>
      </w:r>
      <w:proofErr w:type="gramEnd"/>
      <w:r w:rsidRPr="00613174">
        <w:rPr>
          <w:rFonts w:eastAsia="標楷體"/>
          <w:sz w:val="24"/>
          <w:szCs w:val="24"/>
          <w:highlight w:val="white"/>
        </w:rPr>
        <w:t xml:space="preserve"> Advances in ICT for Emerging Regions (</w:t>
      </w:r>
      <w:proofErr w:type="spellStart"/>
      <w:r w:rsidRPr="00613174">
        <w:rPr>
          <w:rFonts w:eastAsia="標楷體"/>
          <w:sz w:val="24"/>
          <w:szCs w:val="24"/>
          <w:highlight w:val="white"/>
        </w:rPr>
        <w:t>ICTer</w:t>
      </w:r>
      <w:proofErr w:type="spellEnd"/>
      <w:r w:rsidRPr="00613174">
        <w:rPr>
          <w:rFonts w:eastAsia="標楷體"/>
          <w:sz w:val="24"/>
          <w:szCs w:val="24"/>
          <w:highlight w:val="white"/>
        </w:rPr>
        <w:t>): 013 - 018</w:t>
      </w:r>
    </w:p>
    <w:p w14:paraId="56EFF835" w14:textId="44FA8826" w:rsidR="00CD4CEC" w:rsidRPr="00613174" w:rsidDel="00613174" w:rsidRDefault="006C20E6" w:rsidP="00613174">
      <w:pPr>
        <w:widowControl w:val="0"/>
        <w:spacing w:after="40"/>
        <w:jc w:val="both"/>
        <w:rPr>
          <w:del w:id="444" w:author="Glenn Hsu" w:date="2022-02-16T12:13:00Z"/>
          <w:rFonts w:eastAsia="標楷體"/>
          <w:sz w:val="24"/>
          <w:szCs w:val="24"/>
        </w:rPr>
        <w:pPrChange w:id="445" w:author="Glenn Hsu" w:date="2022-02-16T12:12:00Z">
          <w:pPr>
            <w:widowControl w:val="0"/>
            <w:spacing w:after="40"/>
          </w:pPr>
        </w:pPrChange>
      </w:pPr>
      <w:r w:rsidRPr="00613174">
        <w:rPr>
          <w:rFonts w:eastAsia="標楷體"/>
          <w:sz w:val="24"/>
          <w:szCs w:val="24"/>
        </w:rPr>
        <w:t>[3]</w:t>
      </w:r>
      <w:ins w:id="446" w:author="Glenn Hsu" w:date="2022-02-16T12:11:00Z">
        <w:r w:rsidR="00613174">
          <w:rPr>
            <w:rFonts w:eastAsia="標楷體" w:hint="eastAsia"/>
            <w:sz w:val="24"/>
            <w:szCs w:val="24"/>
          </w:rPr>
          <w:t xml:space="preserve"> </w:t>
        </w:r>
      </w:ins>
      <w:r w:rsidRPr="00613174">
        <w:rPr>
          <w:rFonts w:eastAsia="標楷體"/>
          <w:sz w:val="24"/>
          <w:szCs w:val="24"/>
        </w:rPr>
        <w:t>Automated quality characteristic measures. Accessed:</w:t>
      </w:r>
    </w:p>
    <w:p w14:paraId="4F11FB25" w14:textId="55211A2B" w:rsidR="00CD4CEC" w:rsidRPr="00613174" w:rsidDel="00613174" w:rsidRDefault="006C20E6" w:rsidP="00613174">
      <w:pPr>
        <w:widowControl w:val="0"/>
        <w:spacing w:after="40"/>
        <w:ind w:firstLineChars="100" w:firstLine="240"/>
        <w:jc w:val="both"/>
        <w:rPr>
          <w:del w:id="447" w:author="Glenn Hsu" w:date="2022-02-16T12:13:00Z"/>
          <w:rFonts w:eastAsia="標楷體"/>
          <w:sz w:val="24"/>
          <w:szCs w:val="24"/>
        </w:rPr>
        <w:pPrChange w:id="448" w:author="Glenn Hsu" w:date="2022-02-16T12:13:00Z">
          <w:pPr>
            <w:widowControl w:val="0"/>
            <w:spacing w:after="40"/>
          </w:pPr>
        </w:pPrChange>
      </w:pPr>
      <w:r w:rsidRPr="00613174">
        <w:rPr>
          <w:rFonts w:eastAsia="標楷體"/>
          <w:sz w:val="24"/>
          <w:szCs w:val="24"/>
        </w:rPr>
        <w:t>2022-01-28. url</w:t>
      </w:r>
      <w:proofErr w:type="gramStart"/>
      <w:r w:rsidRPr="00613174">
        <w:rPr>
          <w:rFonts w:eastAsia="標楷體"/>
          <w:sz w:val="24"/>
          <w:szCs w:val="24"/>
        </w:rPr>
        <w:t>:</w:t>
      </w:r>
      <w:proofErr w:type="gramEnd"/>
      <w:r w:rsidR="00FF66AE" w:rsidRPr="00613174">
        <w:rPr>
          <w:rFonts w:eastAsia="標楷體"/>
        </w:rPr>
        <w:fldChar w:fldCharType="begin"/>
      </w:r>
      <w:r w:rsidR="00FF66AE" w:rsidRPr="00613174">
        <w:rPr>
          <w:rFonts w:eastAsia="標楷體"/>
        </w:rPr>
        <w:instrText xml:space="preserve"> HYPERLINK "https://it-cisq.org/standards/" \h </w:instrText>
      </w:r>
      <w:r w:rsidR="00FF66AE" w:rsidRPr="00613174">
        <w:rPr>
          <w:rFonts w:eastAsia="標楷體"/>
        </w:rPr>
        <w:fldChar w:fldCharType="separate"/>
      </w:r>
      <w:r w:rsidRPr="00613174">
        <w:rPr>
          <w:rFonts w:eastAsia="標楷體"/>
          <w:color w:val="0097A7"/>
          <w:sz w:val="24"/>
          <w:szCs w:val="24"/>
          <w:u w:val="single"/>
        </w:rPr>
        <w:t>https://it-cisq.org/standards/</w:t>
      </w:r>
      <w:r w:rsidR="00FF66AE" w:rsidRPr="00613174">
        <w:rPr>
          <w:rFonts w:eastAsia="標楷體"/>
          <w:color w:val="0097A7"/>
          <w:sz w:val="24"/>
          <w:szCs w:val="24"/>
          <w:u w:val="single"/>
        </w:rPr>
        <w:fldChar w:fldCharType="end"/>
      </w:r>
    </w:p>
    <w:p w14:paraId="7FDC97E0" w14:textId="48237BB2" w:rsidR="00CD4CEC" w:rsidRPr="00613174" w:rsidRDefault="00FF66AE" w:rsidP="00613174">
      <w:pPr>
        <w:widowControl w:val="0"/>
        <w:spacing w:after="40"/>
        <w:ind w:firstLineChars="100" w:firstLine="200"/>
        <w:jc w:val="both"/>
        <w:rPr>
          <w:rFonts w:eastAsia="標楷體"/>
          <w:sz w:val="24"/>
          <w:szCs w:val="24"/>
          <w:highlight w:val="white"/>
        </w:rPr>
        <w:pPrChange w:id="449" w:author="Glenn Hsu" w:date="2022-02-16T12:13:00Z">
          <w:pPr>
            <w:widowControl w:val="0"/>
            <w:spacing w:after="40"/>
          </w:pPr>
        </w:pPrChange>
      </w:pPr>
      <w:r w:rsidRPr="00613174">
        <w:rPr>
          <w:rFonts w:eastAsia="標楷體"/>
        </w:rPr>
        <w:fldChar w:fldCharType="begin"/>
      </w:r>
      <w:r w:rsidRPr="00613174">
        <w:rPr>
          <w:rFonts w:eastAsia="標楷體"/>
        </w:rPr>
        <w:instrText xml:space="preserve"> HYPERLINK "https://it-cisq.org/standards/" \h </w:instrText>
      </w:r>
      <w:r w:rsidRPr="00613174">
        <w:rPr>
          <w:rFonts w:eastAsia="標楷體"/>
        </w:rPr>
        <w:fldChar w:fldCharType="separate"/>
      </w:r>
      <w:proofErr w:type="gramStart"/>
      <w:r w:rsidR="006C20E6" w:rsidRPr="00613174">
        <w:rPr>
          <w:rFonts w:eastAsia="標楷體"/>
          <w:color w:val="0097A7"/>
          <w:sz w:val="24"/>
          <w:szCs w:val="24"/>
          <w:u w:val="single"/>
        </w:rPr>
        <w:t>automated-quality-characteristic-measures</w:t>
      </w:r>
      <w:proofErr w:type="gramEnd"/>
      <w:r w:rsidR="006C20E6" w:rsidRPr="00613174">
        <w:rPr>
          <w:rFonts w:eastAsia="標楷體"/>
          <w:color w:val="0097A7"/>
          <w:sz w:val="24"/>
          <w:szCs w:val="24"/>
          <w:u w:val="single"/>
        </w:rPr>
        <w:t>/.</w:t>
      </w:r>
      <w:r w:rsidRPr="00613174">
        <w:rPr>
          <w:rFonts w:eastAsia="標楷體"/>
          <w:color w:val="0097A7"/>
          <w:sz w:val="24"/>
          <w:szCs w:val="24"/>
          <w:u w:val="single"/>
        </w:rPr>
        <w:fldChar w:fldCharType="end"/>
      </w:r>
    </w:p>
    <w:p w14:paraId="4CBB599F" w14:textId="05EED051" w:rsidR="00CD4CEC" w:rsidRPr="00613174" w:rsidRDefault="006C20E6" w:rsidP="00613174">
      <w:pPr>
        <w:widowControl w:val="0"/>
        <w:spacing w:after="40"/>
        <w:jc w:val="both"/>
        <w:rPr>
          <w:rFonts w:eastAsia="標楷體"/>
          <w:color w:val="202122"/>
          <w:sz w:val="24"/>
          <w:szCs w:val="24"/>
          <w:highlight w:val="white"/>
        </w:rPr>
        <w:pPrChange w:id="450" w:author="Glenn Hsu" w:date="2022-02-16T12:12:00Z">
          <w:pPr>
            <w:widowControl w:val="0"/>
            <w:spacing w:after="40"/>
          </w:pPr>
        </w:pPrChange>
      </w:pPr>
      <w:r w:rsidRPr="00613174">
        <w:rPr>
          <w:rFonts w:eastAsia="標楷體"/>
          <w:sz w:val="24"/>
          <w:szCs w:val="24"/>
          <w:highlight w:val="white"/>
        </w:rPr>
        <w:t>[4]</w:t>
      </w:r>
      <w:ins w:id="451" w:author="Glenn Hsu" w:date="2022-02-16T12:11:00Z">
        <w:r w:rsidR="00613174">
          <w:rPr>
            <w:rFonts w:eastAsia="標楷體" w:hint="eastAsia"/>
            <w:sz w:val="24"/>
            <w:szCs w:val="24"/>
            <w:highlight w:val="white"/>
          </w:rPr>
          <w:t xml:space="preserve"> </w:t>
        </w:r>
      </w:ins>
      <w:r w:rsidRPr="00613174">
        <w:rPr>
          <w:rFonts w:eastAsia="標楷體"/>
          <w:sz w:val="24"/>
          <w:szCs w:val="24"/>
          <w:highlight w:val="white"/>
        </w:rPr>
        <w:t xml:space="preserve">Diego </w:t>
      </w:r>
      <w:proofErr w:type="spellStart"/>
      <w:r w:rsidRPr="00613174">
        <w:rPr>
          <w:rFonts w:eastAsia="標楷體"/>
          <w:sz w:val="24"/>
          <w:szCs w:val="24"/>
          <w:highlight w:val="white"/>
        </w:rPr>
        <w:t>Marcilio</w:t>
      </w:r>
      <w:proofErr w:type="gramStart"/>
      <w:r w:rsidRPr="00613174">
        <w:rPr>
          <w:rFonts w:eastAsia="標楷體"/>
          <w:sz w:val="24"/>
          <w:szCs w:val="24"/>
          <w:highlight w:val="white"/>
        </w:rPr>
        <w:t>,Carlo</w:t>
      </w:r>
      <w:proofErr w:type="spellEnd"/>
      <w:proofErr w:type="gramEnd"/>
      <w:r w:rsidRPr="00613174">
        <w:rPr>
          <w:rFonts w:eastAsia="標楷體"/>
          <w:sz w:val="24"/>
          <w:szCs w:val="24"/>
          <w:highlight w:val="white"/>
        </w:rPr>
        <w:t xml:space="preserve"> Alberto </w:t>
      </w:r>
      <w:proofErr w:type="spellStart"/>
      <w:r w:rsidRPr="00613174">
        <w:rPr>
          <w:rFonts w:eastAsia="標楷體"/>
          <w:sz w:val="24"/>
          <w:szCs w:val="24"/>
          <w:highlight w:val="white"/>
        </w:rPr>
        <w:t>Furia,Rodrigo</w:t>
      </w:r>
      <w:proofErr w:type="spellEnd"/>
      <w:r w:rsidRPr="00613174">
        <w:rPr>
          <w:rFonts w:eastAsia="標楷體"/>
          <w:sz w:val="24"/>
          <w:szCs w:val="24"/>
          <w:highlight w:val="white"/>
        </w:rPr>
        <w:t xml:space="preserve"> </w:t>
      </w:r>
      <w:proofErr w:type="spellStart"/>
      <w:r w:rsidRPr="00613174">
        <w:rPr>
          <w:rFonts w:eastAsia="標楷體"/>
          <w:sz w:val="24"/>
          <w:szCs w:val="24"/>
          <w:highlight w:val="white"/>
        </w:rPr>
        <w:t>Bonifacio,Gustavo</w:t>
      </w:r>
      <w:proofErr w:type="spellEnd"/>
      <w:r w:rsidRPr="00613174">
        <w:rPr>
          <w:rFonts w:eastAsia="標楷體"/>
          <w:sz w:val="24"/>
          <w:szCs w:val="24"/>
          <w:highlight w:val="white"/>
        </w:rPr>
        <w:t xml:space="preserve"> Pinto "</w:t>
      </w:r>
      <w:r w:rsidRPr="00613174">
        <w:rPr>
          <w:rFonts w:eastAsia="標楷體"/>
          <w:color w:val="111111"/>
          <w:sz w:val="24"/>
          <w:szCs w:val="24"/>
          <w:highlight w:val="white"/>
        </w:rPr>
        <w:t>Automatically Generating Fix Suggestions in Response to Static Code Analysis Warnings</w:t>
      </w:r>
      <w:r w:rsidRPr="00613174">
        <w:rPr>
          <w:rFonts w:eastAsia="標楷體"/>
          <w:sz w:val="24"/>
          <w:szCs w:val="24"/>
          <w:highlight w:val="white"/>
        </w:rPr>
        <w:t>" 2019 DOI:10.1109/SCAM.2019.</w:t>
      </w:r>
      <w:r w:rsidRPr="00613174">
        <w:rPr>
          <w:rFonts w:eastAsia="標楷體"/>
          <w:color w:val="202122"/>
          <w:sz w:val="24"/>
          <w:szCs w:val="24"/>
          <w:highlight w:val="white"/>
        </w:rPr>
        <w:t>00013</w:t>
      </w:r>
    </w:p>
    <w:p w14:paraId="4A69FC4E" w14:textId="35BA737E" w:rsidR="00CD4CEC" w:rsidRPr="00613174" w:rsidRDefault="006C20E6" w:rsidP="00613174">
      <w:pPr>
        <w:widowControl w:val="0"/>
        <w:spacing w:after="40"/>
        <w:jc w:val="both"/>
        <w:rPr>
          <w:rFonts w:eastAsia="標楷體"/>
          <w:sz w:val="24"/>
          <w:szCs w:val="24"/>
          <w:highlight w:val="white"/>
        </w:rPr>
        <w:pPrChange w:id="452" w:author="Glenn Hsu" w:date="2022-02-16T12:12:00Z">
          <w:pPr>
            <w:widowControl w:val="0"/>
            <w:spacing w:after="40"/>
          </w:pPr>
        </w:pPrChange>
      </w:pPr>
      <w:r w:rsidRPr="00613174">
        <w:rPr>
          <w:rFonts w:eastAsia="標楷體"/>
          <w:sz w:val="24"/>
          <w:szCs w:val="24"/>
          <w:highlight w:val="white"/>
        </w:rPr>
        <w:t>[5]</w:t>
      </w:r>
      <w:ins w:id="453" w:author="Glenn Hsu" w:date="2022-02-16T12:11:00Z">
        <w:r w:rsidR="00613174">
          <w:rPr>
            <w:rFonts w:eastAsia="標楷體" w:hint="eastAsia"/>
            <w:sz w:val="24"/>
            <w:szCs w:val="24"/>
            <w:highlight w:val="white"/>
          </w:rPr>
          <w:t xml:space="preserve"> </w:t>
        </w:r>
      </w:ins>
      <w:r w:rsidRPr="00613174">
        <w:rPr>
          <w:rFonts w:eastAsia="標楷體"/>
          <w:sz w:val="24"/>
          <w:szCs w:val="24"/>
          <w:highlight w:val="white"/>
        </w:rPr>
        <w:t>SCORM</w:t>
      </w:r>
      <w:proofErr w:type="gramStart"/>
      <w:r w:rsidRPr="00613174">
        <w:rPr>
          <w:rFonts w:eastAsia="標楷體"/>
          <w:sz w:val="24"/>
          <w:szCs w:val="24"/>
          <w:highlight w:val="white"/>
        </w:rPr>
        <w:t>,url</w:t>
      </w:r>
      <w:proofErr w:type="gramEnd"/>
      <w:r w:rsidRPr="00613174">
        <w:rPr>
          <w:rFonts w:eastAsia="標楷體"/>
          <w:sz w:val="24"/>
          <w:szCs w:val="24"/>
          <w:highlight w:val="white"/>
        </w:rPr>
        <w:t>:</w:t>
      </w:r>
      <w:r w:rsidR="00FF66AE" w:rsidRPr="00613174">
        <w:rPr>
          <w:rFonts w:eastAsia="標楷體"/>
        </w:rPr>
        <w:fldChar w:fldCharType="begin"/>
      </w:r>
      <w:r w:rsidR="00FF66AE" w:rsidRPr="00613174">
        <w:rPr>
          <w:rFonts w:eastAsia="標楷體"/>
        </w:rPr>
        <w:instrText xml:space="preserve"> HYPERLINK "https://scorm.com/" \h </w:instrText>
      </w:r>
      <w:r w:rsidR="00FF66AE" w:rsidRPr="00613174">
        <w:rPr>
          <w:rFonts w:eastAsia="標楷體"/>
        </w:rPr>
        <w:fldChar w:fldCharType="separate"/>
      </w:r>
      <w:r w:rsidRPr="00613174">
        <w:rPr>
          <w:rFonts w:eastAsia="標楷體"/>
          <w:color w:val="1155CC"/>
          <w:sz w:val="24"/>
          <w:szCs w:val="24"/>
          <w:highlight w:val="white"/>
          <w:u w:val="single"/>
        </w:rPr>
        <w:t>SCORM.com HomePage: What is SCORM and How it Works</w:t>
      </w:r>
      <w:r w:rsidR="00FF66AE" w:rsidRPr="00613174">
        <w:rPr>
          <w:rFonts w:eastAsia="標楷體"/>
          <w:color w:val="1155CC"/>
          <w:sz w:val="24"/>
          <w:szCs w:val="24"/>
          <w:highlight w:val="white"/>
          <w:u w:val="single"/>
        </w:rPr>
        <w:fldChar w:fldCharType="end"/>
      </w:r>
    </w:p>
    <w:p w14:paraId="710A6788" w14:textId="4CED67DD" w:rsidR="00B32EB7" w:rsidRPr="00613174" w:rsidRDefault="006C20E6" w:rsidP="00613174">
      <w:pPr>
        <w:widowControl w:val="0"/>
        <w:spacing w:after="40"/>
        <w:jc w:val="both"/>
        <w:rPr>
          <w:rFonts w:eastAsia="標楷體"/>
          <w:color w:val="DCDDDE"/>
          <w:sz w:val="24"/>
          <w:szCs w:val="24"/>
          <w:highlight w:val="white"/>
        </w:rPr>
        <w:pPrChange w:id="454" w:author="Glenn Hsu" w:date="2022-02-16T12:12:00Z">
          <w:pPr>
            <w:widowControl w:val="0"/>
            <w:spacing w:after="40"/>
          </w:pPr>
        </w:pPrChange>
      </w:pPr>
      <w:r w:rsidRPr="00613174">
        <w:rPr>
          <w:rFonts w:eastAsia="標楷體"/>
          <w:color w:val="202122"/>
          <w:sz w:val="24"/>
          <w:szCs w:val="24"/>
          <w:highlight w:val="white"/>
        </w:rPr>
        <w:t>[6]</w:t>
      </w:r>
      <w:ins w:id="455" w:author="Glenn Hsu" w:date="2022-02-16T12:11:00Z">
        <w:r w:rsidR="00613174">
          <w:rPr>
            <w:rFonts w:eastAsia="標楷體" w:hint="eastAsia"/>
            <w:color w:val="202122"/>
            <w:sz w:val="24"/>
            <w:szCs w:val="24"/>
            <w:highlight w:val="white"/>
          </w:rPr>
          <w:t xml:space="preserve"> </w:t>
        </w:r>
      </w:ins>
      <w:r w:rsidRPr="00613174">
        <w:rPr>
          <w:rFonts w:eastAsia="標楷體"/>
          <w:color w:val="202122"/>
          <w:sz w:val="24"/>
          <w:szCs w:val="24"/>
          <w:highlight w:val="white"/>
        </w:rPr>
        <w:t>Docker docs url</w:t>
      </w:r>
      <w:proofErr w:type="gramStart"/>
      <w:r w:rsidRPr="00613174">
        <w:rPr>
          <w:rFonts w:eastAsia="標楷體"/>
          <w:color w:val="202122"/>
          <w:sz w:val="24"/>
          <w:szCs w:val="24"/>
          <w:highlight w:val="white"/>
        </w:rPr>
        <w:t>:</w:t>
      </w:r>
      <w:proofErr w:type="gramEnd"/>
      <w:r w:rsidR="00FF66AE" w:rsidRPr="00613174">
        <w:rPr>
          <w:rFonts w:eastAsia="標楷體"/>
        </w:rPr>
        <w:fldChar w:fldCharType="begin"/>
      </w:r>
      <w:r w:rsidR="00FF66AE" w:rsidRPr="00613174">
        <w:rPr>
          <w:rFonts w:eastAsia="標楷體"/>
        </w:rPr>
        <w:instrText xml:space="preserve"> HYPERLINK "https://docs.docker.com/get-started/overview/" \h </w:instrText>
      </w:r>
      <w:r w:rsidR="00FF66AE" w:rsidRPr="00613174">
        <w:rPr>
          <w:rFonts w:eastAsia="標楷體"/>
        </w:rPr>
        <w:fldChar w:fldCharType="separate"/>
      </w:r>
      <w:r w:rsidRPr="00613174">
        <w:rPr>
          <w:rFonts w:eastAsia="標楷體"/>
          <w:color w:val="1155CC"/>
          <w:sz w:val="24"/>
          <w:szCs w:val="24"/>
          <w:highlight w:val="white"/>
        </w:rPr>
        <w:t>https://docs.docker.com/get-started/overview/</w:t>
      </w:r>
      <w:r w:rsidR="00FF66AE" w:rsidRPr="00613174">
        <w:rPr>
          <w:rFonts w:eastAsia="標楷體"/>
          <w:color w:val="1155CC"/>
          <w:sz w:val="24"/>
          <w:szCs w:val="24"/>
          <w:highlight w:val="white"/>
        </w:rPr>
        <w:fldChar w:fldCharType="end"/>
      </w:r>
      <w:r w:rsidRPr="00613174">
        <w:rPr>
          <w:rFonts w:eastAsia="標楷體"/>
          <w:color w:val="DCDDDE"/>
          <w:sz w:val="24"/>
          <w:szCs w:val="24"/>
          <w:highlight w:val="white"/>
        </w:rPr>
        <w:t xml:space="preserve"> </w:t>
      </w:r>
    </w:p>
    <w:p w14:paraId="5F012A7B" w14:textId="4AB660E0" w:rsidR="00CD4CEC" w:rsidRPr="00613174" w:rsidRDefault="006C20E6" w:rsidP="00613174">
      <w:pPr>
        <w:widowControl w:val="0"/>
        <w:spacing w:after="40"/>
        <w:jc w:val="both"/>
        <w:rPr>
          <w:rFonts w:eastAsia="標楷體"/>
          <w:sz w:val="24"/>
          <w:szCs w:val="24"/>
          <w:highlight w:val="white"/>
        </w:rPr>
        <w:pPrChange w:id="456" w:author="Glenn Hsu" w:date="2022-02-16T12:12:00Z">
          <w:pPr>
            <w:widowControl w:val="0"/>
            <w:spacing w:after="40"/>
          </w:pPr>
        </w:pPrChange>
      </w:pPr>
      <w:r w:rsidRPr="00613174">
        <w:rPr>
          <w:rFonts w:eastAsia="標楷體"/>
          <w:color w:val="202122"/>
          <w:sz w:val="24"/>
          <w:szCs w:val="24"/>
          <w:highlight w:val="white"/>
        </w:rPr>
        <w:t>[7]</w:t>
      </w:r>
      <w:ins w:id="457" w:author="Glenn Hsu" w:date="2022-02-16T12:11:00Z">
        <w:r w:rsidR="00613174">
          <w:rPr>
            <w:rFonts w:eastAsia="標楷體" w:hint="eastAsia"/>
            <w:color w:val="202122"/>
            <w:sz w:val="24"/>
            <w:szCs w:val="24"/>
            <w:highlight w:val="white"/>
          </w:rPr>
          <w:t xml:space="preserve"> </w:t>
        </w:r>
      </w:ins>
      <w:proofErr w:type="spellStart"/>
      <w:r w:rsidRPr="00613174">
        <w:rPr>
          <w:rFonts w:eastAsia="標楷體"/>
          <w:color w:val="202122"/>
          <w:sz w:val="24"/>
          <w:szCs w:val="24"/>
          <w:highlight w:val="white"/>
        </w:rPr>
        <w:t>GitLab</w:t>
      </w:r>
      <w:proofErr w:type="spellEnd"/>
      <w:r w:rsidRPr="00613174">
        <w:rPr>
          <w:rFonts w:eastAsia="標楷體"/>
          <w:color w:val="202122"/>
          <w:sz w:val="24"/>
          <w:szCs w:val="24"/>
          <w:highlight w:val="white"/>
        </w:rPr>
        <w:t>官方網站</w:t>
      </w:r>
      <w:r w:rsidRPr="00613174">
        <w:rPr>
          <w:rFonts w:eastAsia="標楷體"/>
          <w:color w:val="202122"/>
          <w:sz w:val="24"/>
          <w:szCs w:val="24"/>
          <w:highlight w:val="white"/>
        </w:rPr>
        <w:t xml:space="preserve"> url:</w:t>
      </w:r>
      <w:r w:rsidR="00FF66AE" w:rsidRPr="00613174">
        <w:rPr>
          <w:rFonts w:eastAsia="標楷體"/>
        </w:rPr>
        <w:fldChar w:fldCharType="begin"/>
      </w:r>
      <w:r w:rsidR="00FF66AE" w:rsidRPr="00613174">
        <w:rPr>
          <w:rFonts w:eastAsia="標楷體"/>
        </w:rPr>
        <w:instrText xml:space="preserve"> HYPERLINK "https://about.gitlab.com/stages-devops-lifecycle/" \h </w:instrText>
      </w:r>
      <w:r w:rsidR="00FF66AE" w:rsidRPr="00613174">
        <w:rPr>
          <w:rFonts w:eastAsia="標楷體"/>
        </w:rPr>
        <w:fldChar w:fldCharType="separate"/>
      </w:r>
      <w:r w:rsidRPr="00613174">
        <w:rPr>
          <w:rFonts w:eastAsia="標楷體"/>
          <w:color w:val="1155CC"/>
          <w:sz w:val="24"/>
          <w:szCs w:val="24"/>
          <w:highlight w:val="white"/>
        </w:rPr>
        <w:t>https://about.gitlab.com/stages-devops-lifecycle/</w:t>
      </w:r>
      <w:r w:rsidR="00FF66AE" w:rsidRPr="00613174">
        <w:rPr>
          <w:rFonts w:eastAsia="標楷體"/>
          <w:color w:val="1155CC"/>
          <w:sz w:val="24"/>
          <w:szCs w:val="24"/>
          <w:highlight w:val="white"/>
        </w:rPr>
        <w:fldChar w:fldCharType="end"/>
      </w:r>
    </w:p>
    <w:p w14:paraId="4AC78AF9" w14:textId="51AF582D" w:rsidR="00CD4CEC" w:rsidRPr="00613174" w:rsidRDefault="006C20E6" w:rsidP="00B32EB7">
      <w:pPr>
        <w:widowControl w:val="0"/>
        <w:spacing w:after="40"/>
        <w:rPr>
          <w:rFonts w:eastAsia="標楷體"/>
          <w:sz w:val="24"/>
          <w:szCs w:val="24"/>
          <w:highlight w:val="white"/>
        </w:rPr>
      </w:pPr>
      <w:r w:rsidRPr="00613174">
        <w:rPr>
          <w:rFonts w:eastAsia="標楷體"/>
          <w:sz w:val="24"/>
          <w:szCs w:val="24"/>
          <w:highlight w:val="white"/>
        </w:rPr>
        <w:t>[8]</w:t>
      </w:r>
      <w:ins w:id="458" w:author="Glenn Hsu" w:date="2022-02-16T12:11:00Z">
        <w:r w:rsidR="00613174">
          <w:rPr>
            <w:rFonts w:eastAsia="標楷體" w:hint="eastAsia"/>
            <w:sz w:val="24"/>
            <w:szCs w:val="24"/>
            <w:highlight w:val="white"/>
          </w:rPr>
          <w:t xml:space="preserve"> </w:t>
        </w:r>
      </w:ins>
      <w:proofErr w:type="spellStart"/>
      <w:r w:rsidRPr="00613174">
        <w:rPr>
          <w:rFonts w:eastAsia="標楷體"/>
          <w:sz w:val="24"/>
          <w:szCs w:val="24"/>
          <w:highlight w:val="white"/>
        </w:rPr>
        <w:t>SonarQube</w:t>
      </w:r>
      <w:proofErr w:type="spellEnd"/>
      <w:r w:rsidRPr="00613174">
        <w:rPr>
          <w:rFonts w:eastAsia="標楷體"/>
          <w:sz w:val="24"/>
          <w:szCs w:val="24"/>
          <w:highlight w:val="white"/>
        </w:rPr>
        <w:t xml:space="preserve"> url</w:t>
      </w:r>
      <w:proofErr w:type="gramStart"/>
      <w:r w:rsidRPr="00613174">
        <w:rPr>
          <w:rFonts w:eastAsia="標楷體"/>
          <w:sz w:val="24"/>
          <w:szCs w:val="24"/>
          <w:highlight w:val="white"/>
        </w:rPr>
        <w:t>:</w:t>
      </w:r>
      <w:proofErr w:type="gramEnd"/>
      <w:hyperlink r:id="rId14">
        <w:r w:rsidRPr="00613174">
          <w:rPr>
            <w:rFonts w:eastAsia="標楷體"/>
            <w:color w:val="1155CC"/>
            <w:sz w:val="24"/>
            <w:szCs w:val="24"/>
            <w:highlight w:val="white"/>
            <w:u w:val="single"/>
          </w:rPr>
          <w:t>Code Quality and Code Security | SonarQube</w:t>
        </w:r>
      </w:hyperlink>
    </w:p>
    <w:p w14:paraId="5023DBB8" w14:textId="77777777" w:rsidR="006C20E6" w:rsidRPr="00613174" w:rsidRDefault="006C20E6">
      <w:pPr>
        <w:widowControl w:val="0"/>
        <w:pBdr>
          <w:top w:val="nil"/>
          <w:left w:val="nil"/>
          <w:bottom w:val="nil"/>
          <w:right w:val="nil"/>
          <w:between w:val="nil"/>
        </w:pBdr>
        <w:spacing w:after="40"/>
        <w:ind w:firstLine="640"/>
        <w:jc w:val="center"/>
        <w:rPr>
          <w:rFonts w:eastAsia="標楷體"/>
          <w:color w:val="000000"/>
          <w:sz w:val="32"/>
          <w:szCs w:val="32"/>
        </w:rPr>
      </w:pPr>
    </w:p>
    <w:p w14:paraId="642B4793" w14:textId="110D8E96" w:rsidR="00CD4CEC" w:rsidRPr="00613174" w:rsidRDefault="006C20E6">
      <w:pPr>
        <w:widowControl w:val="0"/>
        <w:pBdr>
          <w:top w:val="nil"/>
          <w:left w:val="nil"/>
          <w:bottom w:val="nil"/>
          <w:right w:val="nil"/>
          <w:between w:val="nil"/>
        </w:pBdr>
        <w:spacing w:after="40"/>
        <w:ind w:firstLine="640"/>
        <w:jc w:val="center"/>
        <w:rPr>
          <w:rFonts w:eastAsia="標楷體"/>
          <w:color w:val="000000"/>
          <w:sz w:val="24"/>
          <w:szCs w:val="24"/>
        </w:rPr>
      </w:pPr>
      <w:r w:rsidRPr="00613174">
        <w:rPr>
          <w:rFonts w:eastAsia="標楷體"/>
          <w:color w:val="000000"/>
          <w:sz w:val="32"/>
          <w:szCs w:val="32"/>
        </w:rPr>
        <w:t>(</w:t>
      </w:r>
      <w:r w:rsidRPr="00613174">
        <w:rPr>
          <w:rFonts w:eastAsia="標楷體"/>
          <w:color w:val="000000"/>
          <w:sz w:val="32"/>
          <w:szCs w:val="32"/>
        </w:rPr>
        <w:t>七</w:t>
      </w:r>
      <w:r w:rsidRPr="00613174">
        <w:rPr>
          <w:rFonts w:eastAsia="標楷體"/>
          <w:color w:val="000000"/>
          <w:sz w:val="32"/>
          <w:szCs w:val="32"/>
        </w:rPr>
        <w:t>)</w:t>
      </w:r>
      <w:r w:rsidRPr="00613174">
        <w:rPr>
          <w:rFonts w:eastAsia="標楷體"/>
          <w:color w:val="000000"/>
          <w:sz w:val="32"/>
          <w:szCs w:val="32"/>
        </w:rPr>
        <w:t>需要指導教授指導內容</w:t>
      </w:r>
    </w:p>
    <w:p w14:paraId="1DB21E81" w14:textId="3BDBF3B1" w:rsidR="00B92488" w:rsidRDefault="00B92488" w:rsidP="006C20E6">
      <w:pPr>
        <w:widowControl w:val="0"/>
        <w:pBdr>
          <w:top w:val="nil"/>
          <w:left w:val="nil"/>
          <w:bottom w:val="nil"/>
          <w:right w:val="nil"/>
          <w:between w:val="nil"/>
        </w:pBdr>
        <w:rPr>
          <w:ins w:id="459" w:author="Glenn Hsu" w:date="2022-02-16T12:44:00Z"/>
          <w:rFonts w:eastAsia="標楷體"/>
          <w:sz w:val="24"/>
          <w:szCs w:val="24"/>
        </w:rPr>
      </w:pPr>
      <w:ins w:id="460" w:author="Glenn Hsu" w:date="2022-02-16T12:45:00Z">
        <w:r>
          <w:rPr>
            <w:rFonts w:eastAsia="標楷體" w:hint="eastAsia"/>
            <w:sz w:val="24"/>
            <w:szCs w:val="24"/>
          </w:rPr>
          <w:t>本研究計畫預期需要指導教授指導的內容如下：</w:t>
        </w:r>
      </w:ins>
    </w:p>
    <w:p w14:paraId="6B65B96D" w14:textId="373F97DF" w:rsidR="00CD4CEC" w:rsidRPr="00613174" w:rsidRDefault="006C20E6" w:rsidP="00B92488">
      <w:pPr>
        <w:widowControl w:val="0"/>
        <w:pBdr>
          <w:top w:val="nil"/>
          <w:left w:val="nil"/>
          <w:bottom w:val="nil"/>
          <w:right w:val="nil"/>
          <w:between w:val="nil"/>
        </w:pBdr>
        <w:ind w:leftChars="100" w:left="200"/>
        <w:rPr>
          <w:rFonts w:eastAsia="標楷體"/>
          <w:sz w:val="24"/>
          <w:szCs w:val="24"/>
        </w:rPr>
        <w:pPrChange w:id="461" w:author="Glenn Hsu" w:date="2022-02-16T12:45:00Z">
          <w:pPr>
            <w:widowControl w:val="0"/>
            <w:pBdr>
              <w:top w:val="nil"/>
              <w:left w:val="nil"/>
              <w:bottom w:val="nil"/>
              <w:right w:val="nil"/>
              <w:between w:val="nil"/>
            </w:pBdr>
          </w:pPr>
        </w:pPrChange>
      </w:pPr>
      <w:r w:rsidRPr="00613174">
        <w:rPr>
          <w:rFonts w:eastAsia="標楷體"/>
          <w:sz w:val="24"/>
          <w:szCs w:val="24"/>
        </w:rPr>
        <w:t>(1)</w:t>
      </w:r>
      <w:r w:rsidRPr="00613174">
        <w:rPr>
          <w:rFonts w:eastAsia="標楷體"/>
          <w:sz w:val="24"/>
          <w:szCs w:val="24"/>
        </w:rPr>
        <w:t>研究計畫相關方向，內容執導。</w:t>
      </w:r>
    </w:p>
    <w:p w14:paraId="3887816F" w14:textId="77777777" w:rsidR="00CD4CEC" w:rsidRPr="00613174" w:rsidRDefault="006C20E6" w:rsidP="00B92488">
      <w:pPr>
        <w:widowControl w:val="0"/>
        <w:pBdr>
          <w:top w:val="nil"/>
          <w:left w:val="nil"/>
          <w:bottom w:val="nil"/>
          <w:right w:val="nil"/>
          <w:between w:val="nil"/>
        </w:pBdr>
        <w:ind w:leftChars="100" w:left="200"/>
        <w:rPr>
          <w:rFonts w:eastAsia="標楷體"/>
          <w:sz w:val="24"/>
          <w:szCs w:val="24"/>
        </w:rPr>
        <w:pPrChange w:id="462" w:author="Glenn Hsu" w:date="2022-02-16T12:45:00Z">
          <w:pPr>
            <w:widowControl w:val="0"/>
            <w:pBdr>
              <w:top w:val="nil"/>
              <w:left w:val="nil"/>
              <w:bottom w:val="nil"/>
              <w:right w:val="nil"/>
              <w:between w:val="nil"/>
            </w:pBdr>
          </w:pPr>
        </w:pPrChange>
      </w:pPr>
      <w:r w:rsidRPr="00613174">
        <w:rPr>
          <w:rFonts w:eastAsia="標楷體"/>
          <w:sz w:val="24"/>
          <w:szCs w:val="24"/>
        </w:rPr>
        <w:t>(2)</w:t>
      </w:r>
      <w:r w:rsidRPr="00613174">
        <w:rPr>
          <w:rFonts w:eastAsia="標楷體"/>
          <w:sz w:val="24"/>
          <w:szCs w:val="24"/>
        </w:rPr>
        <w:t>引導使用研究計畫相關之文獻。</w:t>
      </w:r>
    </w:p>
    <w:p w14:paraId="417D5C76" w14:textId="77777777" w:rsidR="00CD4CEC" w:rsidRPr="00613174" w:rsidRDefault="006C20E6" w:rsidP="00B92488">
      <w:pPr>
        <w:widowControl w:val="0"/>
        <w:pBdr>
          <w:top w:val="nil"/>
          <w:left w:val="nil"/>
          <w:bottom w:val="nil"/>
          <w:right w:val="nil"/>
          <w:between w:val="nil"/>
        </w:pBdr>
        <w:ind w:leftChars="100" w:left="200"/>
        <w:rPr>
          <w:rFonts w:eastAsia="標楷體"/>
          <w:sz w:val="24"/>
          <w:szCs w:val="24"/>
        </w:rPr>
        <w:pPrChange w:id="463" w:author="Glenn Hsu" w:date="2022-02-16T12:45:00Z">
          <w:pPr>
            <w:widowControl w:val="0"/>
            <w:pBdr>
              <w:top w:val="nil"/>
              <w:left w:val="nil"/>
              <w:bottom w:val="nil"/>
              <w:right w:val="nil"/>
              <w:between w:val="nil"/>
            </w:pBdr>
          </w:pPr>
        </w:pPrChange>
      </w:pPr>
      <w:r w:rsidRPr="00613174">
        <w:rPr>
          <w:rFonts w:eastAsia="標楷體"/>
          <w:sz w:val="24"/>
          <w:szCs w:val="24"/>
        </w:rPr>
        <w:t>(3)</w:t>
      </w:r>
      <w:r w:rsidRPr="00613174">
        <w:rPr>
          <w:rFonts w:eastAsia="標楷體"/>
          <w:sz w:val="24"/>
          <w:szCs w:val="24"/>
        </w:rPr>
        <w:t>成果報告撰寫。</w:t>
      </w:r>
      <w:bookmarkStart w:id="464" w:name="_GoBack"/>
      <w:bookmarkEnd w:id="464"/>
    </w:p>
    <w:p w14:paraId="10A904E5" w14:textId="10BEFFC6" w:rsidR="00CD4CEC" w:rsidRPr="00613174" w:rsidRDefault="006C20E6" w:rsidP="00B92488">
      <w:pPr>
        <w:widowControl w:val="0"/>
        <w:pBdr>
          <w:top w:val="nil"/>
          <w:left w:val="nil"/>
          <w:bottom w:val="nil"/>
          <w:right w:val="nil"/>
          <w:between w:val="nil"/>
        </w:pBdr>
        <w:ind w:leftChars="100" w:left="200"/>
        <w:rPr>
          <w:rFonts w:eastAsia="標楷體"/>
          <w:sz w:val="24"/>
          <w:szCs w:val="24"/>
        </w:rPr>
        <w:pPrChange w:id="465" w:author="Glenn Hsu" w:date="2022-02-16T12:45:00Z">
          <w:pPr>
            <w:widowControl w:val="0"/>
            <w:pBdr>
              <w:top w:val="nil"/>
              <w:left w:val="nil"/>
              <w:bottom w:val="nil"/>
              <w:right w:val="nil"/>
              <w:between w:val="nil"/>
            </w:pBdr>
          </w:pPr>
        </w:pPrChange>
      </w:pPr>
      <w:r w:rsidRPr="00613174">
        <w:rPr>
          <w:rFonts w:eastAsia="標楷體"/>
          <w:sz w:val="24"/>
          <w:szCs w:val="24"/>
        </w:rPr>
        <w:t>(4)</w:t>
      </w:r>
      <w:r w:rsidRPr="00613174">
        <w:rPr>
          <w:rFonts w:eastAsia="標楷體"/>
          <w:sz w:val="24"/>
          <w:szCs w:val="24"/>
        </w:rPr>
        <w:t>進度規劃與審查</w:t>
      </w:r>
    </w:p>
    <w:sectPr w:rsidR="00CD4CEC" w:rsidRPr="00613174">
      <w:footerReference w:type="default" r:id="rId15"/>
      <w:pgSz w:w="11906" w:h="16838"/>
      <w:pgMar w:top="1134" w:right="1531" w:bottom="680" w:left="153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C5861D" w14:textId="77777777" w:rsidR="00FF66AE" w:rsidRDefault="00FF66AE" w:rsidP="00C734DC">
      <w:r>
        <w:separator/>
      </w:r>
    </w:p>
  </w:endnote>
  <w:endnote w:type="continuationSeparator" w:id="0">
    <w:p w14:paraId="3C4CF3CA" w14:textId="77777777" w:rsidR="00FF66AE" w:rsidRDefault="00FF66AE" w:rsidP="00C73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ustomXmlInsRangeStart w:id="466" w:author="Glenn Hsu" w:date="2022-02-16T12:45:00Z"/>
  <w:sdt>
    <w:sdtPr>
      <w:id w:val="-1222435573"/>
      <w:docPartObj>
        <w:docPartGallery w:val="Page Numbers (Bottom of Page)"/>
        <w:docPartUnique/>
      </w:docPartObj>
    </w:sdtPr>
    <w:sdtContent>
      <w:customXmlInsRangeEnd w:id="466"/>
      <w:p w14:paraId="3FCD18DC" w14:textId="3157AE87" w:rsidR="00C734DC" w:rsidRDefault="00C734DC">
        <w:pPr>
          <w:pStyle w:val="aa"/>
          <w:jc w:val="center"/>
          <w:rPr>
            <w:ins w:id="467" w:author="Glenn Hsu" w:date="2022-02-16T12:45:00Z"/>
          </w:rPr>
        </w:pPr>
        <w:ins w:id="468" w:author="Glenn Hsu" w:date="2022-02-16T12:45:00Z">
          <w:r>
            <w:fldChar w:fldCharType="begin"/>
          </w:r>
          <w:r>
            <w:instrText>PAGE   \* MERGEFORMAT</w:instrText>
          </w:r>
          <w:r>
            <w:fldChar w:fldCharType="separate"/>
          </w:r>
        </w:ins>
        <w:r w:rsidRPr="00C734DC">
          <w:rPr>
            <w:noProof/>
            <w:lang w:val="zh-TW"/>
          </w:rPr>
          <w:t>8</w:t>
        </w:r>
        <w:ins w:id="469" w:author="Glenn Hsu" w:date="2022-02-16T12:45:00Z">
          <w:r>
            <w:fldChar w:fldCharType="end"/>
          </w:r>
        </w:ins>
      </w:p>
      <w:customXmlInsRangeStart w:id="470" w:author="Glenn Hsu" w:date="2022-02-16T12:45:00Z"/>
    </w:sdtContent>
  </w:sdt>
  <w:customXmlInsRangeEnd w:id="470"/>
  <w:p w14:paraId="256525B4" w14:textId="77777777" w:rsidR="00C734DC" w:rsidRDefault="00C734D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D1FA60" w14:textId="77777777" w:rsidR="00FF66AE" w:rsidRDefault="00FF66AE" w:rsidP="00C734DC">
      <w:r>
        <w:separator/>
      </w:r>
    </w:p>
  </w:footnote>
  <w:footnote w:type="continuationSeparator" w:id="0">
    <w:p w14:paraId="7FA597B3" w14:textId="77777777" w:rsidR="00FF66AE" w:rsidRDefault="00FF66AE" w:rsidP="00C734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7336B"/>
    <w:multiLevelType w:val="hybridMultilevel"/>
    <w:tmpl w:val="7616C164"/>
    <w:lvl w:ilvl="0" w:tplc="6D70F6EE">
      <w:start w:val="1"/>
      <w:numFmt w:val="lowerLetter"/>
      <w:lvlText w:val="%1、"/>
      <w:lvlJc w:val="left"/>
      <w:pPr>
        <w:ind w:left="1440" w:hanging="360"/>
      </w:pPr>
      <w:rPr>
        <w:rFonts w:hint="eastAsia"/>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14BB798E"/>
    <w:multiLevelType w:val="hybridMultilevel"/>
    <w:tmpl w:val="F06E73F6"/>
    <w:lvl w:ilvl="0" w:tplc="2B7CC13C">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 w15:restartNumberingAfterBreak="0">
    <w:nsid w:val="2997386A"/>
    <w:multiLevelType w:val="multilevel"/>
    <w:tmpl w:val="137243DC"/>
    <w:lvl w:ilvl="0">
      <w:start w:val="1"/>
      <w:numFmt w:val="decimal"/>
      <w:lvlText w:val="(%1)"/>
      <w:lvlJc w:val="left"/>
      <w:pPr>
        <w:ind w:left="1080" w:hanging="360"/>
      </w:pPr>
    </w:lvl>
    <w:lvl w:ilvl="1">
      <w:start w:val="1"/>
      <w:numFmt w:val="decimal"/>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decimal"/>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decimal"/>
      <w:lvlText w:val="%8、"/>
      <w:lvlJc w:val="left"/>
      <w:pPr>
        <w:ind w:left="4560" w:hanging="480"/>
      </w:pPr>
    </w:lvl>
    <w:lvl w:ilvl="8">
      <w:start w:val="1"/>
      <w:numFmt w:val="lowerRoman"/>
      <w:lvlText w:val="%9."/>
      <w:lvlJc w:val="right"/>
      <w:pPr>
        <w:ind w:left="5040" w:hanging="480"/>
      </w:pPr>
    </w:lvl>
  </w:abstractNum>
  <w:abstractNum w:abstractNumId="3" w15:restartNumberingAfterBreak="0">
    <w:nsid w:val="40CC1D2A"/>
    <w:multiLevelType w:val="hybridMultilevel"/>
    <w:tmpl w:val="F1560ADC"/>
    <w:lvl w:ilvl="0" w:tplc="6D70F6EE">
      <w:start w:val="1"/>
      <w:numFmt w:val="lowerLetter"/>
      <w:lvlText w:val="%1、"/>
      <w:lvlJc w:val="left"/>
      <w:pPr>
        <w:ind w:left="1200" w:hanging="480"/>
      </w:pPr>
      <w:rPr>
        <w:rFonts w:hint="eastAsia"/>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15:restartNumberingAfterBreak="0">
    <w:nsid w:val="428F2D74"/>
    <w:multiLevelType w:val="hybridMultilevel"/>
    <w:tmpl w:val="7BFE3E4E"/>
    <w:lvl w:ilvl="0" w:tplc="2B7CC13C">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15:restartNumberingAfterBreak="0">
    <w:nsid w:val="5F784B07"/>
    <w:multiLevelType w:val="hybridMultilevel"/>
    <w:tmpl w:val="23FABA6C"/>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15:restartNumberingAfterBreak="0">
    <w:nsid w:val="65454CE7"/>
    <w:multiLevelType w:val="multilevel"/>
    <w:tmpl w:val="061EE828"/>
    <w:lvl w:ilvl="0">
      <w:start w:val="1"/>
      <w:numFmt w:val="decimal"/>
      <w:lvlText w:val="(%1)"/>
      <w:lvlJc w:val="left"/>
      <w:pPr>
        <w:ind w:left="1080" w:hanging="360"/>
      </w:pPr>
    </w:lvl>
    <w:lvl w:ilvl="1">
      <w:start w:val="1"/>
      <w:numFmt w:val="decimal"/>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decimal"/>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decimal"/>
      <w:lvlText w:val="%8、"/>
      <w:lvlJc w:val="left"/>
      <w:pPr>
        <w:ind w:left="4560" w:hanging="480"/>
      </w:pPr>
    </w:lvl>
    <w:lvl w:ilvl="8">
      <w:start w:val="1"/>
      <w:numFmt w:val="lowerRoman"/>
      <w:lvlText w:val="%9."/>
      <w:lvlJc w:val="right"/>
      <w:pPr>
        <w:ind w:left="5040" w:hanging="480"/>
      </w:pPr>
    </w:lvl>
  </w:abstractNum>
  <w:abstractNum w:abstractNumId="7" w15:restartNumberingAfterBreak="0">
    <w:nsid w:val="661507AE"/>
    <w:multiLevelType w:val="multilevel"/>
    <w:tmpl w:val="9802EE4A"/>
    <w:lvl w:ilvl="0">
      <w:start w:val="1"/>
      <w:numFmt w:val="decimal"/>
      <w:lvlText w:val="(%1)"/>
      <w:lvlJc w:val="left"/>
      <w:pPr>
        <w:ind w:left="1300" w:hanging="660"/>
      </w:pPr>
      <w:rPr>
        <w:vertAlign w:val="baseline"/>
      </w:rPr>
    </w:lvl>
    <w:lvl w:ilvl="1">
      <w:start w:val="1"/>
      <w:numFmt w:val="decimal"/>
      <w:lvlText w:val="%2、"/>
      <w:lvlJc w:val="left"/>
      <w:pPr>
        <w:ind w:left="1600" w:hanging="480"/>
      </w:pPr>
      <w:rPr>
        <w:vertAlign w:val="baseline"/>
      </w:rPr>
    </w:lvl>
    <w:lvl w:ilvl="2">
      <w:start w:val="1"/>
      <w:numFmt w:val="lowerRoman"/>
      <w:lvlText w:val="%3."/>
      <w:lvlJc w:val="right"/>
      <w:pPr>
        <w:ind w:left="2080" w:hanging="480"/>
      </w:pPr>
      <w:rPr>
        <w:vertAlign w:val="baseline"/>
      </w:rPr>
    </w:lvl>
    <w:lvl w:ilvl="3">
      <w:start w:val="1"/>
      <w:numFmt w:val="decimal"/>
      <w:lvlText w:val="%4."/>
      <w:lvlJc w:val="left"/>
      <w:pPr>
        <w:ind w:left="2560" w:hanging="480"/>
      </w:pPr>
      <w:rPr>
        <w:vertAlign w:val="baseline"/>
      </w:rPr>
    </w:lvl>
    <w:lvl w:ilvl="4">
      <w:start w:val="1"/>
      <w:numFmt w:val="decimal"/>
      <w:lvlText w:val="%5、"/>
      <w:lvlJc w:val="left"/>
      <w:pPr>
        <w:ind w:left="3040" w:hanging="480"/>
      </w:pPr>
      <w:rPr>
        <w:vertAlign w:val="baseline"/>
      </w:rPr>
    </w:lvl>
    <w:lvl w:ilvl="5">
      <w:start w:val="1"/>
      <w:numFmt w:val="lowerRoman"/>
      <w:lvlText w:val="%6."/>
      <w:lvlJc w:val="right"/>
      <w:pPr>
        <w:ind w:left="3520" w:hanging="480"/>
      </w:pPr>
      <w:rPr>
        <w:vertAlign w:val="baseline"/>
      </w:rPr>
    </w:lvl>
    <w:lvl w:ilvl="6">
      <w:start w:val="1"/>
      <w:numFmt w:val="decimal"/>
      <w:lvlText w:val="%7."/>
      <w:lvlJc w:val="left"/>
      <w:pPr>
        <w:ind w:left="4000" w:hanging="480"/>
      </w:pPr>
      <w:rPr>
        <w:vertAlign w:val="baseline"/>
      </w:rPr>
    </w:lvl>
    <w:lvl w:ilvl="7">
      <w:start w:val="1"/>
      <w:numFmt w:val="decimal"/>
      <w:lvlText w:val="%8、"/>
      <w:lvlJc w:val="left"/>
      <w:pPr>
        <w:ind w:left="4480" w:hanging="480"/>
      </w:pPr>
      <w:rPr>
        <w:vertAlign w:val="baseline"/>
      </w:rPr>
    </w:lvl>
    <w:lvl w:ilvl="8">
      <w:start w:val="1"/>
      <w:numFmt w:val="lowerRoman"/>
      <w:lvlText w:val="%9."/>
      <w:lvlJc w:val="right"/>
      <w:pPr>
        <w:ind w:left="4960" w:hanging="480"/>
      </w:pPr>
      <w:rPr>
        <w:vertAlign w:val="baseline"/>
      </w:rPr>
    </w:lvl>
  </w:abstractNum>
  <w:abstractNum w:abstractNumId="8" w15:restartNumberingAfterBreak="0">
    <w:nsid w:val="6F5C7642"/>
    <w:multiLevelType w:val="hybridMultilevel"/>
    <w:tmpl w:val="0A8AD356"/>
    <w:lvl w:ilvl="0" w:tplc="2B7CC13C">
      <w:start w:val="1"/>
      <w:numFmt w:val="decimal"/>
      <w:lvlText w:val="(%1)"/>
      <w:lvlJc w:val="left"/>
      <w:pPr>
        <w:ind w:left="144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7C18693E"/>
    <w:multiLevelType w:val="hybridMultilevel"/>
    <w:tmpl w:val="927E5D66"/>
    <w:lvl w:ilvl="0" w:tplc="6D70F6EE">
      <w:start w:val="1"/>
      <w:numFmt w:val="lowerLetter"/>
      <w:lvlText w:val="%1、"/>
      <w:lvlJc w:val="left"/>
      <w:pPr>
        <w:ind w:left="108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2"/>
  </w:num>
  <w:num w:numId="3">
    <w:abstractNumId w:val="6"/>
  </w:num>
  <w:num w:numId="4">
    <w:abstractNumId w:val="5"/>
  </w:num>
  <w:num w:numId="5">
    <w:abstractNumId w:val="4"/>
  </w:num>
  <w:num w:numId="6">
    <w:abstractNumId w:val="8"/>
  </w:num>
  <w:num w:numId="7">
    <w:abstractNumId w:val="1"/>
  </w:num>
  <w:num w:numId="8">
    <w:abstractNumId w:val="9"/>
  </w:num>
  <w:num w:numId="9">
    <w:abstractNumId w:val="0"/>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lenn Hsu">
    <w15:presenceInfo w15:providerId="None" w15:userId="Glenn Hs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CEC"/>
    <w:rsid w:val="00106740"/>
    <w:rsid w:val="00377B16"/>
    <w:rsid w:val="003C6A6B"/>
    <w:rsid w:val="00455BFA"/>
    <w:rsid w:val="006126F9"/>
    <w:rsid w:val="00613174"/>
    <w:rsid w:val="006C20E6"/>
    <w:rsid w:val="006E2ABD"/>
    <w:rsid w:val="0071393F"/>
    <w:rsid w:val="00A51584"/>
    <w:rsid w:val="00AB27AD"/>
    <w:rsid w:val="00AE1376"/>
    <w:rsid w:val="00B32EB7"/>
    <w:rsid w:val="00B92488"/>
    <w:rsid w:val="00C009A0"/>
    <w:rsid w:val="00C734DC"/>
    <w:rsid w:val="00CC79F0"/>
    <w:rsid w:val="00CD4CEC"/>
    <w:rsid w:val="00E66B08"/>
    <w:rsid w:val="00FF66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C18F7"/>
  <w15:docId w15:val="{9B832892-7A60-470B-A1E0-71387C4FD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377B16"/>
    <w:pPr>
      <w:ind w:leftChars="200" w:left="480"/>
    </w:pPr>
  </w:style>
  <w:style w:type="paragraph" w:styleId="a6">
    <w:name w:val="Balloon Text"/>
    <w:basedOn w:val="a"/>
    <w:link w:val="a7"/>
    <w:uiPriority w:val="99"/>
    <w:semiHidden/>
    <w:unhideWhenUsed/>
    <w:rsid w:val="00613174"/>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613174"/>
    <w:rPr>
      <w:rFonts w:asciiTheme="majorHAnsi" w:eastAsiaTheme="majorEastAsia" w:hAnsiTheme="majorHAnsi" w:cstheme="majorBidi"/>
      <w:sz w:val="18"/>
      <w:szCs w:val="18"/>
    </w:rPr>
  </w:style>
  <w:style w:type="paragraph" w:styleId="a8">
    <w:name w:val="header"/>
    <w:basedOn w:val="a"/>
    <w:link w:val="a9"/>
    <w:uiPriority w:val="99"/>
    <w:unhideWhenUsed/>
    <w:rsid w:val="00C734DC"/>
    <w:pPr>
      <w:tabs>
        <w:tab w:val="center" w:pos="4153"/>
        <w:tab w:val="right" w:pos="8306"/>
      </w:tabs>
      <w:snapToGrid w:val="0"/>
    </w:pPr>
  </w:style>
  <w:style w:type="character" w:customStyle="1" w:styleId="a9">
    <w:name w:val="頁首 字元"/>
    <w:basedOn w:val="a0"/>
    <w:link w:val="a8"/>
    <w:uiPriority w:val="99"/>
    <w:rsid w:val="00C734DC"/>
  </w:style>
  <w:style w:type="paragraph" w:styleId="aa">
    <w:name w:val="footer"/>
    <w:basedOn w:val="a"/>
    <w:link w:val="ab"/>
    <w:uiPriority w:val="99"/>
    <w:unhideWhenUsed/>
    <w:rsid w:val="00C734DC"/>
    <w:pPr>
      <w:tabs>
        <w:tab w:val="center" w:pos="4153"/>
        <w:tab w:val="right" w:pos="8306"/>
      </w:tabs>
      <w:snapToGrid w:val="0"/>
    </w:pPr>
  </w:style>
  <w:style w:type="character" w:customStyle="1" w:styleId="ab">
    <w:name w:val="頁尾 字元"/>
    <w:basedOn w:val="a0"/>
    <w:link w:val="aa"/>
    <w:uiPriority w:val="99"/>
    <w:rsid w:val="00C73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onarqub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8</Pages>
  <Words>1474</Words>
  <Characters>8405</Characters>
  <Application>Microsoft Office Word</Application>
  <DocSecurity>0</DocSecurity>
  <Lines>70</Lines>
  <Paragraphs>19</Paragraphs>
  <ScaleCrop>false</ScaleCrop>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Glenn Hsu</cp:lastModifiedBy>
  <cp:revision>13</cp:revision>
  <dcterms:created xsi:type="dcterms:W3CDTF">2022-02-15T16:10:00Z</dcterms:created>
  <dcterms:modified xsi:type="dcterms:W3CDTF">2022-02-16T04:45:00Z</dcterms:modified>
</cp:coreProperties>
</file>